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F468" w14:textId="3F596173" w:rsidR="00A06740" w:rsidRDefault="00D30D8C">
      <w:bookmarkStart w:id="0" w:name="_GoBack"/>
      <w:moveToRangeStart w:id="1" w:author="R PC" w:date="2019-03-26T00:38:00Z" w:name="move4453143"/>
      <w:moveTo w:id="2" w:author="R PC" w:date="2019-03-26T00:38:00Z">
        <w:r w:rsidDel="00D30D8C">
          <w:t xml:space="preserve">Text with inline shape: </w:t>
        </w:r>
        <w:r w:rsidDel="00D30D8C">
          <w:rPr>
            <w:noProof/>
          </w:rPr>
          <mc:AlternateContent>
            <mc:Choice Requires="wps">
              <w:drawing>
                <wp:inline distT="0" distB="0" distL="0" distR="0" wp14:anchorId="62FC601A" wp14:editId="06FFB1CC">
                  <wp:extent cx="333376" cy="257174"/>
                  <wp:effectExtent l="0" t="0" r="28575" b="10160"/>
                  <wp:docPr id="3" name="Oval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3376" cy="2571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oval w14:anchorId="1B7BFEF0" id="Oval 3" o:spid="_x0000_s1026" style="width:26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" fillcolor="#4472c4 [3204]" strokecolor="#1f3763 [1604]" strokeweight="1pt">
                  <v:stroke joinstyle="miter"/>
                  <w10:anchorlock/>
                </v:oval>
              </w:pict>
            </mc:Fallback>
          </mc:AlternateContent>
        </w:r>
        <w:r w:rsidDel="00D30D8C">
          <w:t xml:space="preserve"> that will be moved.</w:t>
        </w:r>
        <w:r>
          <w:t xml:space="preserve"> </w:t>
        </w:r>
      </w:moveTo>
      <w:bookmarkEnd w:id="0"/>
      <w:moveToRangeEnd w:id="1"/>
      <w:r w:rsidR="00A61B56">
        <w:t xml:space="preserve">Text that won’t be moved. </w:t>
      </w:r>
      <w:moveFromRangeStart w:id="3" w:author="R PC" w:date="2019-03-26T00:38:00Z" w:name="move4453143"/>
      <w:moveFrom w:id="4" w:author="R PC" w:date="2019-03-26T00:38:00Z">
        <w:r w:rsidR="00A61B56" w:rsidDel="00D30D8C">
          <w:t xml:space="preserve">Text with inline shape: </w:t>
        </w:r>
        <w:r w:rsidR="00A61B56" w:rsidDel="00D30D8C">
          <w:rPr>
            <w:noProof/>
          </w:rPr>
          <mc:AlternateContent>
            <mc:Choice Requires="wps">
              <w:drawing>
                <wp:inline distT="0" distB="0" distL="0" distR="0" wp14:anchorId="70A97E03" wp14:editId="31542690">
                  <wp:extent cx="333376" cy="257174"/>
                  <wp:effectExtent l="0" t="0" r="28575" b="10160"/>
                  <wp:docPr id="1" name="Oval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3376" cy="2571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oval w14:anchorId="3FB6B40B" id="Oval 1" o:spid="_x0000_s1026" style="width:26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" fillcolor="#4472c4 [3204]" strokecolor="#1f3763 [1604]" strokeweight="1pt">
                  <v:stroke joinstyle="miter"/>
                  <w10:anchorlock/>
                </v:oval>
              </w:pict>
            </mc:Fallback>
          </mc:AlternateContent>
        </w:r>
        <w:r w:rsidR="00A61B56" w:rsidDel="00D30D8C">
          <w:t xml:space="preserve"> that will be moved.</w:t>
        </w:r>
        <w:r w:rsidDel="00D30D8C">
          <w:t xml:space="preserve"> </w:t>
        </w:r>
      </w:moveFrom>
      <w:moveFromRangeEnd w:id="3"/>
    </w:p>
    <w:sectPr w:rsidR="00A0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3"/>
    <w:rsid w:val="008F55CD"/>
    <w:rsid w:val="0096600E"/>
    <w:rsid w:val="009E4BC3"/>
    <w:rsid w:val="00A06740"/>
    <w:rsid w:val="00A61B56"/>
    <w:rsid w:val="00AD38EA"/>
    <w:rsid w:val="00AD585D"/>
    <w:rsid w:val="00D30D8C"/>
    <w:rsid w:val="00EC6717"/>
    <w:rsid w:val="00F24178"/>
    <w:rsid w:val="00F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B4B"/>
  <w15:chartTrackingRefBased/>
  <w15:docId w15:val="{D6046F78-7001-47D9-A1E0-2D04D554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9501-A43F-4D0F-B6EC-7FCCBE69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10</cp:revision>
  <dcterms:created xsi:type="dcterms:W3CDTF">2019-03-24T13:56:00Z</dcterms:created>
  <dcterms:modified xsi:type="dcterms:W3CDTF">2019-03-25T11:38:00Z</dcterms:modified>
</cp:coreProperties>
</file>