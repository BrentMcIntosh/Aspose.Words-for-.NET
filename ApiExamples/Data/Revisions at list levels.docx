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A6603" w14:textId="577E7383" w:rsidR="00F024D6" w:rsidDel="008257F6" w:rsidRDefault="003043DE" w:rsidP="003043DE">
      <w:pPr>
        <w:pStyle w:val="ListParagraph"/>
        <w:numPr>
          <w:ilvl w:val="0"/>
          <w:numId w:val="2"/>
        </w:numPr>
        <w:rPr>
          <w:del w:id="0" w:author="Артём Птицын" w:date="2019-07-26T16:35:00Z"/>
        </w:rPr>
      </w:pPr>
      <w:r>
        <w:t>Test1</w:t>
      </w:r>
    </w:p>
    <w:p w14:paraId="0FE53200" w14:textId="34FC96B1" w:rsidR="003043DE" w:rsidRDefault="003043DE">
      <w:pPr>
        <w:pStyle w:val="ListParagraph"/>
        <w:numPr>
          <w:ilvl w:val="0"/>
          <w:numId w:val="2"/>
        </w:numPr>
        <w:pPrChange w:id="1" w:author="Артём Птицын" w:date="2019-07-26T16:35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del w:id="2" w:author="Артём Птицын" w:date="2019-07-26T16:35:00Z">
        <w:r w:rsidDel="008257F6">
          <w:delText>Test2</w:delText>
        </w:r>
      </w:del>
    </w:p>
    <w:p w14:paraId="2CFC9A9B" w14:textId="729D6E44" w:rsidR="008257F6" w:rsidRDefault="003043DE" w:rsidP="008257F6">
      <w:pPr>
        <w:pStyle w:val="ListParagraph"/>
        <w:numPr>
          <w:ilvl w:val="1"/>
          <w:numId w:val="2"/>
        </w:numPr>
        <w:rPr>
          <w:ins w:id="3" w:author="Артём Птицын" w:date="2019-07-26T16:36:00Z"/>
        </w:rPr>
      </w:pPr>
      <w:r>
        <w:t>Test3</w:t>
      </w:r>
    </w:p>
    <w:p w14:paraId="1C9C2CFA" w14:textId="007ECB70" w:rsidR="008C10DD" w:rsidRDefault="008C10DD" w:rsidP="008257F6">
      <w:pPr>
        <w:pStyle w:val="ListParagraph"/>
        <w:numPr>
          <w:ilvl w:val="1"/>
          <w:numId w:val="2"/>
        </w:numPr>
      </w:pPr>
      <w:ins w:id="4" w:author="Артём Птицын" w:date="2019-07-26T16:36:00Z">
        <w:r>
          <w:t>Test2</w:t>
        </w:r>
      </w:ins>
      <w:bookmarkStart w:id="5" w:name="_GoBack"/>
      <w:bookmarkEnd w:id="5"/>
    </w:p>
    <w:sectPr w:rsidR="008C10DD" w:rsidSect="00F52B2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361BE4"/>
    <w:multiLevelType w:val="hybridMultilevel"/>
    <w:tmpl w:val="6EB20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91A57"/>
    <w:multiLevelType w:val="hybridMultilevel"/>
    <w:tmpl w:val="D616A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Артём Птицын">
    <w15:presenceInfo w15:providerId="Windows Live" w15:userId="e87bf7cfd882d2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A71"/>
    <w:rsid w:val="003043DE"/>
    <w:rsid w:val="00377A71"/>
    <w:rsid w:val="00677AB6"/>
    <w:rsid w:val="008257F6"/>
    <w:rsid w:val="008C10DD"/>
    <w:rsid w:val="00F024D6"/>
    <w:rsid w:val="00F5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AEB58"/>
  <w15:chartTrackingRefBased/>
  <w15:docId w15:val="{3F2931C6-EE93-4DA8-BD05-4E9A33F27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3043D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43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3D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04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Птицын</dc:creator>
  <cp:keywords/>
  <dc:description/>
  <cp:lastModifiedBy>Артём Птицын</cp:lastModifiedBy>
  <cp:revision>4</cp:revision>
  <dcterms:created xsi:type="dcterms:W3CDTF">2019-07-26T13:19:00Z</dcterms:created>
  <dcterms:modified xsi:type="dcterms:W3CDTF">2019-07-26T13:36:00Z</dcterms:modified>
</cp:coreProperties>
</file>