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9AF468" w14:textId="4D7CDD88" w:rsidR="00A06740" w:rsidRDefault="0096600E">
      <w:ins w:id="0" w:author="R PC" w:date="2019-03-25T03:06:00Z">
        <w:r>
          <w:rPr>
            <w:noProof/>
          </w:rPr>
          <mc:AlternateContent>
            <mc:Choice Requires="wps">
              <w:drawing>
                <wp:inline distT="0" distB="0" distL="0" distR="0" wp14:anchorId="660645BD" wp14:editId="19AE443F">
                  <wp:extent cx="1390650" cy="685800"/>
                  <wp:effectExtent l="19050" t="19050" r="38100" b="19050"/>
                  <wp:docPr id="13" name="Isosceles Triangle 1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390650" cy="68580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1BA33E95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13" o:spid="_x0000_s1026" type="#_x0000_t5" style="width:109.5pt;height:5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" fillcolor="#4472c4 [3204]" strokecolor="#1f3763 [1604]" strokeweight="1pt">
                  <w10:anchorlock/>
                </v:shape>
              </w:pict>
            </mc:Fallback>
          </mc:AlternateContent>
        </w:r>
      </w:ins>
      <w:r>
        <w:rPr>
          <w:noProof/>
        </w:rPr>
        <mc:AlternateContent>
          <mc:Choice Requires="wps">
            <w:drawing>
              <wp:inline distT="0" distB="0" distL="0" distR="0" wp14:anchorId="13439EE0" wp14:editId="06233A0E">
                <wp:extent cx="1009650" cy="904874"/>
                <wp:effectExtent l="0" t="0" r="19050" b="10160"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9048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08340640" id="Oval 11" o:spid="_x0000_s1026" style="width:79.5pt;height:7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" fillcolor="#4472c4 [3204]" strokecolor="#1f3763 [1604]" strokeweight="1pt">
                <v:stroke joinstyle="miter"/>
                <w10:anchorlock/>
              </v:oval>
            </w:pict>
          </mc:Fallback>
        </mc:AlternateContent>
      </w:r>
      <w:bookmarkStart w:id="1" w:name="_GoBack"/>
      <w:del w:id="2" w:author="R PC" w:date="2019-03-25T03:06:00Z">
        <w:r w:rsidDel="0096600E">
          <w:rPr>
            <w:noProof/>
          </w:rPr>
          <mc:AlternateContent>
            <mc:Choice Requires="wps">
              <w:drawing>
                <wp:inline distT="0" distB="0" distL="0" distR="0" wp14:anchorId="5FB0E9F1" wp14:editId="76DEBB68">
                  <wp:extent cx="1114425" cy="904875"/>
                  <wp:effectExtent l="0" t="0" r="28575" b="28575"/>
                  <wp:docPr id="10" name="Rectangle 1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114425" cy="904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48861822" id="Rectangle 10" o:spid="_x0000_s1026" style="width:87.75pt;height:7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" fillcolor="#4472c4 [3204]" strokecolor="#1f3763 [1604]" strokeweight="1pt">
                  <w10:anchorlock/>
                </v:rect>
              </w:pict>
            </mc:Fallback>
          </mc:AlternateContent>
        </w:r>
        <w:bookmarkEnd w:id="1"/>
        <w:r w:rsidDel="0096600E">
          <w:rPr>
            <w:noProof/>
          </w:rPr>
          <mc:AlternateContent>
            <mc:Choice Requires="wps">
              <w:drawing>
                <wp:inline distT="0" distB="0" distL="0" distR="0" wp14:anchorId="2799C39D" wp14:editId="50F2145C">
                  <wp:extent cx="1390650" cy="685800"/>
                  <wp:effectExtent l="19050" t="19050" r="38100" b="19050"/>
                  <wp:docPr id="12" name="Isosceles Triangle 1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390650" cy="68580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 w14:anchorId="668A5492" id="Isosceles Triangle 12" o:spid="_x0000_s1026" type="#_x0000_t5" style="width:109.5pt;height:5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" fillcolor="#4472c4 [3204]" strokecolor="#1f3763 [1604]" strokeweight="1pt">
                  <w10:anchorlock/>
                </v:shape>
              </w:pict>
            </mc:Fallback>
          </mc:AlternateContent>
        </w:r>
      </w:del>
    </w:p>
    <w:sectPr w:rsidR="00A06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 PC">
    <w15:presenceInfo w15:providerId="Windows Live" w15:userId="a41d47bce87bc6d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BC3"/>
    <w:rsid w:val="008F55CD"/>
    <w:rsid w:val="0096600E"/>
    <w:rsid w:val="009E4BC3"/>
    <w:rsid w:val="00A06740"/>
    <w:rsid w:val="00AD38EA"/>
    <w:rsid w:val="00AD585D"/>
    <w:rsid w:val="00EC6717"/>
    <w:rsid w:val="00F24178"/>
    <w:rsid w:val="00FA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A1B4B"/>
  <w15:chartTrackingRefBased/>
  <w15:docId w15:val="{D6046F78-7001-47D9-A1E0-2D04D5547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004B17-D9A7-4DD7-AAAE-F26FFC90A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PC</dc:creator>
  <cp:keywords/>
  <dc:description/>
  <cp:lastModifiedBy>R PC</cp:lastModifiedBy>
  <cp:revision>8</cp:revision>
  <dcterms:created xsi:type="dcterms:W3CDTF">2019-03-24T13:56:00Z</dcterms:created>
  <dcterms:modified xsi:type="dcterms:W3CDTF">2019-03-24T14:06:00Z</dcterms:modified>
</cp:coreProperties>
</file>