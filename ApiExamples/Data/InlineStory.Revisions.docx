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AB8F" w14:textId="54BF712E" w:rsidR="00A06740" w:rsidRPr="0074702C" w:rsidRDefault="00DF0308" w:rsidP="0074702C">
      <w:r>
        <w:t>Paragraph 1.</w:t>
      </w:r>
      <w:r w:rsidRPr="007A54E9">
        <w:rPr>
          <w:rStyle w:val="FootnoteReference"/>
          <w:rFonts w:ascii="Times New Roman" w:hAnsi="Times New Roman" w:cs="Times New Roman"/>
          <w:rPrChange w:id="0" w:author="R PC" w:date="2019-02-27T17:19:00Z">
            <w:rPr>
              <w:rStyle w:val="FootnoteReference"/>
            </w:rPr>
          </w:rPrChange>
        </w:rPr>
        <w:footnoteReference w:id="1"/>
      </w:r>
      <w:r>
        <w:t xml:space="preserve"> </w:t>
      </w:r>
      <w:moveToRangeStart w:id="1" w:author="R PC" w:date="2019-02-27T17:19:00Z" w:name="move2180392"/>
      <w:moveTo w:id="2" w:author="R PC" w:date="2019-02-27T17:19:00Z">
        <w:r w:rsidR="00301E05">
          <w:rPr>
            <w:rStyle w:val="FootnoteReference"/>
          </w:rPr>
          <w:footnoteReference w:id="2"/>
        </w:r>
      </w:moveTo>
      <w:moveToRangeEnd w:id="1"/>
      <w:ins w:id="5" w:author="R PC" w:date="2019-02-27T17:19:00Z">
        <w:r w:rsidR="00301E05">
          <w:t xml:space="preserve"> </w:t>
        </w:r>
      </w:ins>
      <w:r>
        <w:t>Paragraph 2.</w:t>
      </w:r>
      <w:ins w:id="6" w:author="R PC" w:date="2019-02-27T17:19:00Z">
        <w:r w:rsidR="009511E7">
          <w:rPr>
            <w:rStyle w:val="FootnoteReference"/>
          </w:rPr>
          <w:footnoteReference w:id="3"/>
        </w:r>
      </w:ins>
      <w:r>
        <w:t xml:space="preserve"> Paragraph </w:t>
      </w:r>
      <w:commentRangeStart w:id="8"/>
      <w:r>
        <w:t>3</w:t>
      </w:r>
      <w:commentRangeEnd w:id="8"/>
      <w:r w:rsidR="00DB2C5E">
        <w:rPr>
          <w:rStyle w:val="CommentReference"/>
        </w:rPr>
        <w:commentReference w:id="8"/>
      </w:r>
      <w:r>
        <w:t>.</w:t>
      </w:r>
      <w:r w:rsidR="00DB2C5E">
        <w:t xml:space="preserve"> </w:t>
      </w:r>
      <w:moveFromRangeStart w:id="10" w:author="R PC" w:date="2019-02-27T17:19:00Z" w:name="move2180392"/>
      <w:moveFrom w:id="11" w:author="R PC" w:date="2019-02-27T17:19:00Z">
        <w:r w:rsidDel="00301E05">
          <w:rPr>
            <w:rStyle w:val="FootnoteReference"/>
          </w:rPr>
          <w:footnoteReference w:id="4"/>
        </w:r>
      </w:moveFrom>
      <w:moveFromRangeEnd w:id="10"/>
    </w:p>
    <w:sectPr w:rsidR="00A06740" w:rsidRPr="0074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R PC" w:date="2019-02-27T17:52:00Z" w:initials="RP">
    <w:p w14:paraId="106C9B52" w14:textId="711E851E" w:rsidR="00DB2C5E" w:rsidRPr="00B116FB" w:rsidRDefault="00DB2C5E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bookmarkStart w:id="9" w:name="_GoBack"/>
      <w:r w:rsidRPr="00B116FB">
        <w:rPr>
          <w:rFonts w:ascii="Times New Roman" w:hAnsi="Times New Roman" w:cs="Times New Roman"/>
        </w:rPr>
        <w:t>My comment</w:t>
      </w:r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C9B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C9B52" w16cid:durableId="20214C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F6DB2" w14:textId="77777777" w:rsidR="00EE4356" w:rsidRDefault="00EE4356" w:rsidP="00016B6D">
      <w:pPr>
        <w:spacing w:after="0" w:line="240" w:lineRule="auto"/>
      </w:pPr>
      <w:r>
        <w:separator/>
      </w:r>
    </w:p>
  </w:endnote>
  <w:endnote w:type="continuationSeparator" w:id="0">
    <w:p w14:paraId="20E42A50" w14:textId="77777777" w:rsidR="00EE4356" w:rsidRDefault="00EE4356" w:rsidP="0001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746B2" w14:textId="77777777" w:rsidR="00EE4356" w:rsidRDefault="00EE4356" w:rsidP="00016B6D">
      <w:pPr>
        <w:spacing w:after="0" w:line="240" w:lineRule="auto"/>
      </w:pPr>
      <w:r>
        <w:separator/>
      </w:r>
    </w:p>
  </w:footnote>
  <w:footnote w:type="continuationSeparator" w:id="0">
    <w:p w14:paraId="0A5B3114" w14:textId="77777777" w:rsidR="00EE4356" w:rsidRDefault="00EE4356" w:rsidP="00016B6D">
      <w:pPr>
        <w:spacing w:after="0" w:line="240" w:lineRule="auto"/>
      </w:pPr>
      <w:r>
        <w:continuationSeparator/>
      </w:r>
    </w:p>
  </w:footnote>
  <w:footnote w:id="1">
    <w:p w14:paraId="31D854BE" w14:textId="6B758B7B" w:rsidR="00DF0308" w:rsidRDefault="00DF0308">
      <w:pPr>
        <w:pStyle w:val="FootnoteText"/>
      </w:pPr>
      <w:r>
        <w:rPr>
          <w:rStyle w:val="FootnoteReference"/>
        </w:rPr>
        <w:footnoteRef/>
      </w:r>
      <w:r>
        <w:t xml:space="preserve"> Footnote 1</w:t>
      </w:r>
    </w:p>
  </w:footnote>
  <w:footnote w:id="2">
    <w:p w14:paraId="5ACAA2ED" w14:textId="77777777" w:rsidR="00301E05" w:rsidRDefault="00301E05" w:rsidP="00301E05">
      <w:pPr>
        <w:pStyle w:val="FootnoteText"/>
        <w:rPr>
          <w:ins w:id="3" w:author="R PC" w:date="2019-02-27T17:19:00Z"/>
        </w:rPr>
      </w:pPr>
      <w:ins w:id="4" w:author="R PC" w:date="2019-02-27T17:19:00Z">
        <w:r>
          <w:rPr>
            <w:rStyle w:val="FootnoteReference"/>
          </w:rPr>
          <w:footnoteRef/>
        </w:r>
        <w:r>
          <w:t xml:space="preserve"> Footnote 2</w:t>
        </w:r>
      </w:ins>
    </w:p>
  </w:footnote>
  <w:footnote w:id="3">
    <w:p w14:paraId="4D2D250B" w14:textId="09154B5A" w:rsidR="009511E7" w:rsidRDefault="009511E7">
      <w:pPr>
        <w:pStyle w:val="FootnoteText"/>
      </w:pPr>
      <w:ins w:id="7" w:author="R PC" w:date="2019-02-27T17:19:00Z">
        <w:r>
          <w:rPr>
            <w:rStyle w:val="FootnoteReference"/>
          </w:rPr>
          <w:footnoteRef/>
        </w:r>
        <w:r>
          <w:t xml:space="preserve"> Footnote 3</w:t>
        </w:r>
      </w:ins>
    </w:p>
  </w:footnote>
  <w:footnote w:id="4">
    <w:p w14:paraId="7AE57A12" w14:textId="7688A161" w:rsidR="00DF0308" w:rsidDel="00301E05" w:rsidRDefault="00DF0308">
      <w:pPr>
        <w:pStyle w:val="FootnoteText"/>
        <w:rPr>
          <w:del w:id="12" w:author="R PC" w:date="2019-02-27T17:19:00Z"/>
        </w:rPr>
      </w:pPr>
      <w:del w:id="13" w:author="R PC" w:date="2019-02-27T17:19:00Z">
        <w:r w:rsidDel="00301E05">
          <w:rPr>
            <w:rStyle w:val="FootnoteReference"/>
          </w:rPr>
          <w:footnoteRef/>
        </w:r>
        <w:r w:rsidDel="00301E05">
          <w:delText xml:space="preserve"> Footnote 2</w:delText>
        </w:r>
      </w:del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4A"/>
    <w:rsid w:val="00016B6D"/>
    <w:rsid w:val="00023134"/>
    <w:rsid w:val="00085234"/>
    <w:rsid w:val="000A2780"/>
    <w:rsid w:val="000F7C6E"/>
    <w:rsid w:val="0011597D"/>
    <w:rsid w:val="001A0E6E"/>
    <w:rsid w:val="00253EDC"/>
    <w:rsid w:val="00280487"/>
    <w:rsid w:val="002C5726"/>
    <w:rsid w:val="00301E05"/>
    <w:rsid w:val="00314D30"/>
    <w:rsid w:val="003E5107"/>
    <w:rsid w:val="00457029"/>
    <w:rsid w:val="0047360A"/>
    <w:rsid w:val="004741AB"/>
    <w:rsid w:val="00484C53"/>
    <w:rsid w:val="004973C4"/>
    <w:rsid w:val="004E0A4A"/>
    <w:rsid w:val="00552612"/>
    <w:rsid w:val="005824FA"/>
    <w:rsid w:val="005A0B44"/>
    <w:rsid w:val="006B5181"/>
    <w:rsid w:val="006D6EAF"/>
    <w:rsid w:val="00733D03"/>
    <w:rsid w:val="0074702C"/>
    <w:rsid w:val="007807BD"/>
    <w:rsid w:val="007945E7"/>
    <w:rsid w:val="007A54E9"/>
    <w:rsid w:val="007E28FD"/>
    <w:rsid w:val="0080246B"/>
    <w:rsid w:val="00804A76"/>
    <w:rsid w:val="00806466"/>
    <w:rsid w:val="00810C61"/>
    <w:rsid w:val="00810DBC"/>
    <w:rsid w:val="00820CF9"/>
    <w:rsid w:val="008418C3"/>
    <w:rsid w:val="00862638"/>
    <w:rsid w:val="009114C7"/>
    <w:rsid w:val="00916E18"/>
    <w:rsid w:val="009228D9"/>
    <w:rsid w:val="00934E6A"/>
    <w:rsid w:val="009511E7"/>
    <w:rsid w:val="009659F1"/>
    <w:rsid w:val="00997FA4"/>
    <w:rsid w:val="00A06740"/>
    <w:rsid w:val="00A21E34"/>
    <w:rsid w:val="00A70B8E"/>
    <w:rsid w:val="00AC52E8"/>
    <w:rsid w:val="00B11177"/>
    <w:rsid w:val="00B116FB"/>
    <w:rsid w:val="00B46F5A"/>
    <w:rsid w:val="00C52E98"/>
    <w:rsid w:val="00C738B6"/>
    <w:rsid w:val="00CB7F5A"/>
    <w:rsid w:val="00CE5F30"/>
    <w:rsid w:val="00D01258"/>
    <w:rsid w:val="00D65281"/>
    <w:rsid w:val="00DB2C5E"/>
    <w:rsid w:val="00DE0159"/>
    <w:rsid w:val="00DF0308"/>
    <w:rsid w:val="00E56C53"/>
    <w:rsid w:val="00EE4356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9CD"/>
  <w15:chartTrackingRefBased/>
  <w15:docId w15:val="{C08DFAE0-E5AD-4943-A584-D21C63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A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04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4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4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4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48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B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B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B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34B5-8C92-4A31-971D-52CC0CF1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60</cp:revision>
  <dcterms:created xsi:type="dcterms:W3CDTF">2019-02-24T12:59:00Z</dcterms:created>
  <dcterms:modified xsi:type="dcterms:W3CDTF">2019-02-27T04:52:00Z</dcterms:modified>
</cp:coreProperties>
</file>