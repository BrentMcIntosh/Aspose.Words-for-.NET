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AB8F" w14:textId="50AE5313" w:rsidR="00A06740" w:rsidRPr="0074702C" w:rsidRDefault="00DF0308" w:rsidP="0074702C">
      <w:r>
        <w:t>Paragraph 1.</w:t>
      </w:r>
      <w:r w:rsidRPr="007A54E9">
        <w:rPr>
          <w:rStyle w:val="FootnoteReference"/>
          <w:rFonts w:ascii="Times New Roman" w:hAnsi="Times New Roman" w:cs="Times New Roman"/>
          <w:rPrChange w:id="0" w:author="R PC" w:date="2019-02-27T17:19:00Z">
            <w:rPr>
              <w:rStyle w:val="FootnoteReference"/>
            </w:rPr>
          </w:rPrChange>
        </w:rPr>
        <w:footnoteReference w:id="1"/>
      </w:r>
      <w:r>
        <w:t xml:space="preserve"> </w:t>
      </w:r>
      <w:moveToRangeStart w:id="1" w:author="R PC" w:date="2019-02-27T17:19:00Z" w:name="move2180392"/>
      <w:moveTo w:id="2" w:author="R PC" w:date="2019-02-27T17:19:00Z">
        <w:r w:rsidR="00301E05">
          <w:rPr>
            <w:rStyle w:val="FootnoteReference"/>
          </w:rPr>
          <w:footnoteReference w:id="2"/>
        </w:r>
      </w:moveTo>
      <w:moveToRangeEnd w:id="1"/>
      <w:ins w:id="5" w:author="R PC" w:date="2019-02-27T17:19:00Z">
        <w:r w:rsidR="00301E05">
          <w:t xml:space="preserve"> </w:t>
        </w:r>
      </w:ins>
      <w:r>
        <w:t>Paragraph 2.</w:t>
      </w:r>
      <w:ins w:id="6" w:author="R PC" w:date="2019-02-27T17:19:00Z">
        <w:r w:rsidR="009511E7">
          <w:rPr>
            <w:rStyle w:val="FootnoteReference"/>
          </w:rPr>
          <w:footnoteReference w:id="3"/>
        </w:r>
      </w:ins>
      <w:r>
        <w:t xml:space="preserve"> Paragraph </w:t>
      </w:r>
      <w:commentRangeStart w:id="8"/>
      <w:r>
        <w:t>3</w:t>
      </w:r>
      <w:commentRangeEnd w:id="8"/>
      <w:r w:rsidR="00DB2C5E">
        <w:rPr>
          <w:rStyle w:val="CommentReference"/>
        </w:rPr>
        <w:commentReference w:id="8"/>
      </w:r>
      <w:r>
        <w:t>.</w:t>
      </w:r>
      <w:del w:id="9" w:author="R PC" w:date="2019-03-02T01:50:00Z">
        <w:r w:rsidR="00DB2C5E" w:rsidDel="00587F80">
          <w:delText xml:space="preserve"> </w:delText>
        </w:r>
        <w:bookmarkStart w:id="10" w:name="_GoBack"/>
        <w:bookmarkEnd w:id="10"/>
        <w:r w:rsidR="00211022" w:rsidDel="00587F80">
          <w:rPr>
            <w:rStyle w:val="FootnoteReference"/>
          </w:rPr>
          <w:footnoteReference w:id="4"/>
        </w:r>
      </w:del>
      <w:moveFromRangeStart w:id="13" w:author="R PC" w:date="2019-02-27T17:19:00Z" w:name="move2180392"/>
      <w:moveFrom w:id="14" w:author="R PC" w:date="2019-02-27T17:19:00Z">
        <w:r w:rsidDel="00301E05">
          <w:rPr>
            <w:rStyle w:val="FootnoteReference"/>
          </w:rPr>
          <w:footnoteReference w:id="5"/>
        </w:r>
      </w:moveFrom>
      <w:moveFromRangeEnd w:id="13"/>
    </w:p>
    <w:sectPr w:rsidR="00A06740" w:rsidRPr="007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R PC" w:date="2019-02-27T17:52:00Z" w:initials="RP">
    <w:p w14:paraId="106C9B52" w14:textId="711E851E" w:rsidR="00DB2C5E" w:rsidRPr="00B116FB" w:rsidRDefault="00DB2C5E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B116FB">
        <w:rPr>
          <w:rFonts w:ascii="Times New Roman" w:hAnsi="Times New Roman" w:cs="Times New Roman"/>
        </w:rP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C9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C9B52" w16cid:durableId="20214C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A7A0" w14:textId="77777777" w:rsidR="009203E3" w:rsidRDefault="009203E3" w:rsidP="00016B6D">
      <w:pPr>
        <w:spacing w:after="0" w:line="240" w:lineRule="auto"/>
      </w:pPr>
      <w:r>
        <w:separator/>
      </w:r>
    </w:p>
  </w:endnote>
  <w:endnote w:type="continuationSeparator" w:id="0">
    <w:p w14:paraId="7B6C0D6F" w14:textId="77777777" w:rsidR="009203E3" w:rsidRDefault="009203E3" w:rsidP="0001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BF92" w14:textId="77777777" w:rsidR="009203E3" w:rsidRDefault="009203E3" w:rsidP="00016B6D">
      <w:pPr>
        <w:spacing w:after="0" w:line="240" w:lineRule="auto"/>
      </w:pPr>
      <w:r>
        <w:separator/>
      </w:r>
    </w:p>
  </w:footnote>
  <w:footnote w:type="continuationSeparator" w:id="0">
    <w:p w14:paraId="3F5AF938" w14:textId="77777777" w:rsidR="009203E3" w:rsidRDefault="009203E3" w:rsidP="00016B6D">
      <w:pPr>
        <w:spacing w:after="0" w:line="240" w:lineRule="auto"/>
      </w:pPr>
      <w:r>
        <w:continuationSeparator/>
      </w:r>
    </w:p>
  </w:footnote>
  <w:footnote w:id="1">
    <w:p w14:paraId="31D854BE" w14:textId="6B758B7B" w:rsidR="00DF0308" w:rsidRDefault="00DF0308">
      <w:pPr>
        <w:pStyle w:val="FootnoteText"/>
      </w:pPr>
      <w:r>
        <w:rPr>
          <w:rStyle w:val="FootnoteReference"/>
        </w:rPr>
        <w:footnoteRef/>
      </w:r>
      <w:r>
        <w:t xml:space="preserve"> Footnote 1</w:t>
      </w:r>
    </w:p>
  </w:footnote>
  <w:footnote w:id="2">
    <w:p w14:paraId="5ACAA2ED" w14:textId="77777777" w:rsidR="00301E05" w:rsidRDefault="00301E05" w:rsidP="00301E05">
      <w:pPr>
        <w:pStyle w:val="FootnoteText"/>
        <w:rPr>
          <w:ins w:id="3" w:author="R PC" w:date="2019-02-27T17:19:00Z"/>
        </w:rPr>
      </w:pPr>
      <w:ins w:id="4" w:author="R PC" w:date="2019-02-27T17:19:00Z">
        <w:r>
          <w:rPr>
            <w:rStyle w:val="FootnoteReference"/>
          </w:rPr>
          <w:footnoteRef/>
        </w:r>
        <w:r>
          <w:t xml:space="preserve"> Footnote 2</w:t>
        </w:r>
      </w:ins>
    </w:p>
  </w:footnote>
  <w:footnote w:id="3">
    <w:p w14:paraId="4D2D250B" w14:textId="09154B5A" w:rsidR="009511E7" w:rsidRDefault="009511E7">
      <w:pPr>
        <w:pStyle w:val="FootnoteText"/>
      </w:pPr>
      <w:ins w:id="7" w:author="R PC" w:date="2019-02-27T17:19:00Z">
        <w:r>
          <w:rPr>
            <w:rStyle w:val="FootnoteReference"/>
          </w:rPr>
          <w:footnoteRef/>
        </w:r>
        <w:r>
          <w:t xml:space="preserve"> Footnote 3</w:t>
        </w:r>
      </w:ins>
    </w:p>
  </w:footnote>
  <w:footnote w:id="4">
    <w:p w14:paraId="40B77BBC" w14:textId="7464572E" w:rsidR="00211022" w:rsidDel="00587F80" w:rsidRDefault="00211022">
      <w:pPr>
        <w:pStyle w:val="FootnoteText"/>
        <w:rPr>
          <w:del w:id="11" w:author="R PC" w:date="2019-03-02T01:50:00Z"/>
        </w:rPr>
      </w:pPr>
      <w:del w:id="12" w:author="R PC" w:date="2019-03-02T01:50:00Z">
        <w:r w:rsidDel="00587F80">
          <w:rPr>
            <w:rStyle w:val="FootnoteReference"/>
          </w:rPr>
          <w:footnoteRef/>
        </w:r>
        <w:r w:rsidDel="00587F80">
          <w:delText xml:space="preserve"> Footnote 4</w:delText>
        </w:r>
      </w:del>
    </w:p>
  </w:footnote>
  <w:footnote w:id="5">
    <w:p w14:paraId="7AE57A12" w14:textId="7688A161" w:rsidR="00DF0308" w:rsidDel="00301E05" w:rsidRDefault="00DF0308">
      <w:pPr>
        <w:pStyle w:val="FootnoteText"/>
        <w:rPr>
          <w:del w:id="15" w:author="R PC" w:date="2019-02-27T17:19:00Z"/>
        </w:rPr>
      </w:pPr>
      <w:del w:id="16" w:author="R PC" w:date="2019-02-27T17:19:00Z">
        <w:r w:rsidDel="00301E05">
          <w:rPr>
            <w:rStyle w:val="FootnoteReference"/>
          </w:rPr>
          <w:footnoteRef/>
        </w:r>
        <w:r w:rsidDel="00301E05">
          <w:delText xml:space="preserve"> Footnote 2</w:delText>
        </w:r>
      </w:del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16B6D"/>
    <w:rsid w:val="00023134"/>
    <w:rsid w:val="00085234"/>
    <w:rsid w:val="000A2780"/>
    <w:rsid w:val="000F7C6E"/>
    <w:rsid w:val="0011597D"/>
    <w:rsid w:val="001A0E6E"/>
    <w:rsid w:val="00211022"/>
    <w:rsid w:val="00253EDC"/>
    <w:rsid w:val="00280487"/>
    <w:rsid w:val="002C5726"/>
    <w:rsid w:val="00301E05"/>
    <w:rsid w:val="00314D30"/>
    <w:rsid w:val="003E5107"/>
    <w:rsid w:val="00457029"/>
    <w:rsid w:val="0047360A"/>
    <w:rsid w:val="004741AB"/>
    <w:rsid w:val="00484C53"/>
    <w:rsid w:val="004973C4"/>
    <w:rsid w:val="004E0A4A"/>
    <w:rsid w:val="00552612"/>
    <w:rsid w:val="005824FA"/>
    <w:rsid w:val="00587F80"/>
    <w:rsid w:val="005A0B44"/>
    <w:rsid w:val="006B5181"/>
    <w:rsid w:val="006D6EAF"/>
    <w:rsid w:val="00733D03"/>
    <w:rsid w:val="0074702C"/>
    <w:rsid w:val="007807BD"/>
    <w:rsid w:val="007945E7"/>
    <w:rsid w:val="007A54E9"/>
    <w:rsid w:val="007E28FD"/>
    <w:rsid w:val="0080246B"/>
    <w:rsid w:val="00804A76"/>
    <w:rsid w:val="00806466"/>
    <w:rsid w:val="00810C61"/>
    <w:rsid w:val="00810DBC"/>
    <w:rsid w:val="00820CF9"/>
    <w:rsid w:val="008418C3"/>
    <w:rsid w:val="00862638"/>
    <w:rsid w:val="009114C7"/>
    <w:rsid w:val="00916E18"/>
    <w:rsid w:val="009203E3"/>
    <w:rsid w:val="009228D9"/>
    <w:rsid w:val="00934E6A"/>
    <w:rsid w:val="009511E7"/>
    <w:rsid w:val="009659F1"/>
    <w:rsid w:val="00997FA4"/>
    <w:rsid w:val="00A06740"/>
    <w:rsid w:val="00A21E34"/>
    <w:rsid w:val="00A70B8E"/>
    <w:rsid w:val="00AC52E8"/>
    <w:rsid w:val="00B11177"/>
    <w:rsid w:val="00B116FB"/>
    <w:rsid w:val="00B46F5A"/>
    <w:rsid w:val="00C52E98"/>
    <w:rsid w:val="00C738B6"/>
    <w:rsid w:val="00CB7F5A"/>
    <w:rsid w:val="00CE5F30"/>
    <w:rsid w:val="00D01258"/>
    <w:rsid w:val="00D65281"/>
    <w:rsid w:val="00DB2C5E"/>
    <w:rsid w:val="00DE0159"/>
    <w:rsid w:val="00DF0308"/>
    <w:rsid w:val="00E56C53"/>
    <w:rsid w:val="00EE4356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9CD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0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48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B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B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B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F49C-9D2F-4FD3-99C6-DA644CC8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62</cp:revision>
  <dcterms:created xsi:type="dcterms:W3CDTF">2019-02-24T12:59:00Z</dcterms:created>
  <dcterms:modified xsi:type="dcterms:W3CDTF">2019-03-01T12:50:00Z</dcterms:modified>
</cp:coreProperties>
</file>