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37DE" w14:textId="42998523" w:rsidR="00A06740" w:rsidRDefault="005E310E">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Lorem ipsum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adipiscing</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sed do </w:t>
      </w:r>
      <w:proofErr w:type="spellStart"/>
      <w:r>
        <w:rPr>
          <w:rFonts w:ascii="Arial" w:hAnsi="Arial" w:cs="Arial"/>
          <w:color w:val="000000"/>
          <w:sz w:val="21"/>
          <w:szCs w:val="21"/>
          <w:shd w:val="clear" w:color="auto" w:fill="FFFFFF"/>
        </w:rPr>
        <w:t>eiusmod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tempor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incididunt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labore</w:t>
      </w:r>
      <w:proofErr w:type="spellEnd"/>
      <w:r>
        <w:rPr>
          <w:rFonts w:ascii="Arial" w:hAnsi="Arial" w:cs="Arial"/>
          <w:color w:val="000000"/>
          <w:sz w:val="21"/>
          <w:szCs w:val="21"/>
          <w:shd w:val="clear" w:color="auto" w:fill="FFFFFF"/>
        </w:rPr>
        <w:t xml:space="preserve"> et dolore magna </w:t>
      </w:r>
      <w:proofErr w:type="spellStart"/>
      <w:r>
        <w:rPr>
          <w:rFonts w:ascii="Arial" w:hAnsi="Arial" w:cs="Arial"/>
          <w:color w:val="000000"/>
          <w:sz w:val="21"/>
          <w:szCs w:val="21"/>
          <w:shd w:val="clear" w:color="auto" w:fill="FFFFFF"/>
        </w:rPr>
        <w:t>aliqua</w:t>
      </w:r>
      <w:proofErr w:type="spellEnd"/>
      <w:r>
        <w:rPr>
          <w:rFonts w:ascii="Arial" w:hAnsi="Arial" w:cs="Arial"/>
          <w:color w:val="000000"/>
          <w:sz w:val="21"/>
          <w:szCs w:val="21"/>
          <w:shd w:val="clear" w:color="auto" w:fill="FFFFFF"/>
        </w:rPr>
        <w:t xml:space="preserve">. </w:t>
      </w:r>
      <w:moveFromRangeStart w:id="0" w:author="R PC" w:date="2019-04-07T00:02:00Z" w:name="move5487775"/>
      <w:moveFrom w:id="1" w:author="R PC" w:date="2019-04-07T00:02:00Z">
        <w:r w:rsidDel="002B42AE">
          <w:rPr>
            <w:rFonts w:ascii="Arial" w:hAnsi="Arial" w:cs="Arial"/>
            <w:color w:val="000000"/>
            <w:sz w:val="21"/>
            <w:szCs w:val="21"/>
            <w:shd w:val="clear" w:color="auto" w:fill="FFFFFF"/>
          </w:rPr>
          <w:t xml:space="preserve">Ut enim ad minim veniam, quis nostrud exercitation ullamco laboris nisi ut aliquip ex ea commodo consequat. </w:t>
        </w:r>
      </w:moveFrom>
      <w:moveFromRangeEnd w:id="0"/>
      <w:r>
        <w:rPr>
          <w:rFonts w:ascii="Arial" w:hAnsi="Arial" w:cs="Arial"/>
          <w:color w:val="000000"/>
          <w:sz w:val="21"/>
          <w:szCs w:val="21"/>
          <w:shd w:val="clear" w:color="auto" w:fill="FFFFFF"/>
        </w:rPr>
        <w:t xml:space="preserve">Duis </w:t>
      </w:r>
      <w:proofErr w:type="spellStart"/>
      <w:r>
        <w:rPr>
          <w:rFonts w:ascii="Arial" w:hAnsi="Arial" w:cs="Arial"/>
          <w:color w:val="000000"/>
          <w:sz w:val="21"/>
          <w:szCs w:val="21"/>
          <w:shd w:val="clear" w:color="auto" w:fill="FFFFFF"/>
        </w:rPr>
        <w:t>aute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irure</w:t>
      </w:r>
      <w:proofErr w:type="spellEnd"/>
      <w:r>
        <w:rPr>
          <w:rFonts w:ascii="Arial" w:hAnsi="Arial" w:cs="Arial"/>
          <w:color w:val="000000"/>
          <w:sz w:val="21"/>
          <w:szCs w:val="21"/>
          <w:shd w:val="clear" w:color="auto" w:fill="FFFFFF"/>
        </w:rPr>
        <w:t xml:space="preserve"> dolor in </w:t>
      </w:r>
      <w:proofErr w:type="spellStart"/>
      <w:r>
        <w:rPr>
          <w:rFonts w:ascii="Arial" w:hAnsi="Arial" w:cs="Arial"/>
          <w:color w:val="000000"/>
          <w:sz w:val="21"/>
          <w:szCs w:val="21"/>
          <w:shd w:val="clear" w:color="auto" w:fill="FFFFFF"/>
        </w:rPr>
        <w:t>reprehenderit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voluptate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esse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cillum</w:t>
      </w:r>
      <w:proofErr w:type="spellEnd"/>
      <w:r>
        <w:rPr>
          <w:rFonts w:ascii="Arial" w:hAnsi="Arial" w:cs="Arial"/>
          <w:color w:val="000000"/>
          <w:sz w:val="21"/>
          <w:szCs w:val="21"/>
          <w:shd w:val="clear" w:color="auto" w:fill="FFFFFF"/>
        </w:rPr>
        <w:t xml:space="preserve"> dolore </w:t>
      </w:r>
      <w:proofErr w:type="spellStart"/>
      <w:r>
        <w:rPr>
          <w:rFonts w:ascii="Arial" w:hAnsi="Arial" w:cs="Arial"/>
          <w:color w:val="000000"/>
          <w:sz w:val="21"/>
          <w:szCs w:val="21"/>
          <w:shd w:val="clear" w:color="auto" w:fill="FFFFFF"/>
        </w:rPr>
        <w:t>eu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fugiat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pariatur</w:t>
      </w:r>
      <w:proofErr w:type="spellEnd"/>
      <w:r>
        <w:rPr>
          <w:rFonts w:ascii="Arial" w:hAnsi="Arial" w:cs="Arial"/>
          <w:color w:val="000000"/>
          <w:sz w:val="21"/>
          <w:szCs w:val="21"/>
          <w:shd w:val="clear" w:color="auto" w:fill="FFFFFF"/>
        </w:rPr>
        <w:t xml:space="preserve">. </w:t>
      </w:r>
      <w:moveToRangeStart w:id="2" w:author="R PC" w:date="2019-04-07T00:02:00Z" w:name="move5487775"/>
      <w:moveTo w:id="3" w:author="R PC" w:date="2019-04-07T00:02:00Z">
        <w:r w:rsidR="002B42AE" w:rsidDel="004A487A">
          <w:rPr>
            <w:rFonts w:ascii="Arial" w:hAnsi="Arial" w:cs="Arial"/>
            <w:color w:val="000000"/>
            <w:sz w:val="21"/>
            <w:szCs w:val="21"/>
            <w:shd w:val="clear" w:color="auto" w:fill="FFFFFF"/>
          </w:rPr>
          <w:t xml:space="preserve">Ut </w:t>
        </w:r>
        <w:proofErr w:type="spellStart"/>
        <w:r w:rsidR="002B42AE" w:rsidDel="004A487A">
          <w:rPr>
            <w:rFonts w:ascii="Arial" w:hAnsi="Arial" w:cs="Arial"/>
            <w:color w:val="000000"/>
            <w:sz w:val="21"/>
            <w:szCs w:val="21"/>
            <w:shd w:val="clear" w:color="auto" w:fill="FFFFFF"/>
          </w:rPr>
          <w:t>enim</w:t>
        </w:r>
        <w:proofErr w:type="spellEnd"/>
        <w:r w:rsidR="002B42AE" w:rsidDel="004A487A">
          <w:rPr>
            <w:rFonts w:ascii="Arial" w:hAnsi="Arial" w:cs="Arial"/>
            <w:color w:val="000000"/>
            <w:sz w:val="21"/>
            <w:szCs w:val="21"/>
            <w:shd w:val="clear" w:color="auto" w:fill="FFFFFF"/>
          </w:rPr>
          <w:t xml:space="preserve"> ad minim </w:t>
        </w:r>
        <w:proofErr w:type="spellStart"/>
        <w:r w:rsidR="002B42AE" w:rsidDel="004A487A">
          <w:rPr>
            <w:rFonts w:ascii="Arial" w:hAnsi="Arial" w:cs="Arial"/>
            <w:color w:val="000000"/>
            <w:sz w:val="21"/>
            <w:szCs w:val="21"/>
            <w:shd w:val="clear" w:color="auto" w:fill="FFFFFF"/>
          </w:rPr>
          <w:t>veniam</w:t>
        </w:r>
        <w:proofErr w:type="spellEnd"/>
        <w:r w:rsidR="002B42AE" w:rsidDel="004A487A">
          <w:rPr>
            <w:rFonts w:ascii="Arial" w:hAnsi="Arial" w:cs="Arial"/>
            <w:color w:val="000000"/>
            <w:sz w:val="21"/>
            <w:szCs w:val="21"/>
            <w:shd w:val="clear" w:color="auto" w:fill="FFFFFF"/>
          </w:rPr>
          <w:t xml:space="preserve">, </w:t>
        </w:r>
        <w:proofErr w:type="spellStart"/>
        <w:r w:rsidR="002B42AE" w:rsidDel="004A487A">
          <w:rPr>
            <w:rFonts w:ascii="Arial" w:hAnsi="Arial" w:cs="Arial"/>
            <w:color w:val="000000"/>
            <w:sz w:val="21"/>
            <w:szCs w:val="21"/>
            <w:shd w:val="clear" w:color="auto" w:fill="FFFFFF"/>
          </w:rPr>
          <w:t>quis</w:t>
        </w:r>
        <w:proofErr w:type="spellEnd"/>
        <w:r w:rsidR="002B42AE" w:rsidDel="004A487A">
          <w:rPr>
            <w:rFonts w:ascii="Arial" w:hAnsi="Arial" w:cs="Arial"/>
            <w:color w:val="000000"/>
            <w:sz w:val="21"/>
            <w:szCs w:val="21"/>
            <w:shd w:val="clear" w:color="auto" w:fill="FFFFFF"/>
          </w:rPr>
          <w:t xml:space="preserve"> </w:t>
        </w:r>
        <w:proofErr w:type="spellStart"/>
        <w:r w:rsidR="002B42AE" w:rsidDel="004A487A">
          <w:rPr>
            <w:rFonts w:ascii="Arial" w:hAnsi="Arial" w:cs="Arial"/>
            <w:color w:val="000000"/>
            <w:sz w:val="21"/>
            <w:szCs w:val="21"/>
            <w:shd w:val="clear" w:color="auto" w:fill="FFFFFF"/>
          </w:rPr>
          <w:t>nostrud</w:t>
        </w:r>
        <w:proofErr w:type="spellEnd"/>
        <w:r w:rsidR="002B42AE" w:rsidDel="004A487A">
          <w:rPr>
            <w:rFonts w:ascii="Arial" w:hAnsi="Arial" w:cs="Arial"/>
            <w:color w:val="000000"/>
            <w:sz w:val="21"/>
            <w:szCs w:val="21"/>
            <w:shd w:val="clear" w:color="auto" w:fill="FFFFFF"/>
          </w:rPr>
          <w:t xml:space="preserve"> exercitation </w:t>
        </w:r>
        <w:proofErr w:type="spellStart"/>
        <w:r w:rsidR="002B42AE" w:rsidDel="004A487A">
          <w:rPr>
            <w:rFonts w:ascii="Arial" w:hAnsi="Arial" w:cs="Arial"/>
            <w:color w:val="000000"/>
            <w:sz w:val="21"/>
            <w:szCs w:val="21"/>
            <w:shd w:val="clear" w:color="auto" w:fill="FFFFFF"/>
          </w:rPr>
          <w:t>ullamco</w:t>
        </w:r>
        <w:proofErr w:type="spellEnd"/>
        <w:r w:rsidR="002B42AE" w:rsidDel="004A487A">
          <w:rPr>
            <w:rFonts w:ascii="Arial" w:hAnsi="Arial" w:cs="Arial"/>
            <w:color w:val="000000"/>
            <w:sz w:val="21"/>
            <w:szCs w:val="21"/>
            <w:shd w:val="clear" w:color="auto" w:fill="FFFFFF"/>
          </w:rPr>
          <w:t xml:space="preserve"> </w:t>
        </w:r>
        <w:proofErr w:type="spellStart"/>
        <w:r w:rsidR="002B42AE" w:rsidDel="004A487A">
          <w:rPr>
            <w:rFonts w:ascii="Arial" w:hAnsi="Arial" w:cs="Arial"/>
            <w:color w:val="000000"/>
            <w:sz w:val="21"/>
            <w:szCs w:val="21"/>
            <w:shd w:val="clear" w:color="auto" w:fill="FFFFFF"/>
          </w:rPr>
          <w:t>laboris</w:t>
        </w:r>
        <w:proofErr w:type="spellEnd"/>
        <w:r w:rsidR="002B42AE" w:rsidDel="004A487A">
          <w:rPr>
            <w:rFonts w:ascii="Arial" w:hAnsi="Arial" w:cs="Arial"/>
            <w:color w:val="000000"/>
            <w:sz w:val="21"/>
            <w:szCs w:val="21"/>
            <w:shd w:val="clear" w:color="auto" w:fill="FFFFFF"/>
          </w:rPr>
          <w:t xml:space="preserve"> nisi </w:t>
        </w:r>
        <w:proofErr w:type="spellStart"/>
        <w:r w:rsidR="002B42AE" w:rsidDel="004A487A">
          <w:rPr>
            <w:rFonts w:ascii="Arial" w:hAnsi="Arial" w:cs="Arial"/>
            <w:color w:val="000000"/>
            <w:sz w:val="21"/>
            <w:szCs w:val="21"/>
            <w:shd w:val="clear" w:color="auto" w:fill="FFFFFF"/>
          </w:rPr>
          <w:t>ut</w:t>
        </w:r>
        <w:proofErr w:type="spellEnd"/>
        <w:r w:rsidR="002B42AE" w:rsidDel="004A487A">
          <w:rPr>
            <w:rFonts w:ascii="Arial" w:hAnsi="Arial" w:cs="Arial"/>
            <w:color w:val="000000"/>
            <w:sz w:val="21"/>
            <w:szCs w:val="21"/>
            <w:shd w:val="clear" w:color="auto" w:fill="FFFFFF"/>
          </w:rPr>
          <w:t xml:space="preserve"> </w:t>
        </w:r>
        <w:proofErr w:type="spellStart"/>
        <w:r w:rsidR="002B42AE" w:rsidDel="004A487A">
          <w:rPr>
            <w:rFonts w:ascii="Arial" w:hAnsi="Arial" w:cs="Arial"/>
            <w:color w:val="000000"/>
            <w:sz w:val="21"/>
            <w:szCs w:val="21"/>
            <w:shd w:val="clear" w:color="auto" w:fill="FFFFFF"/>
          </w:rPr>
          <w:t>aliquip</w:t>
        </w:r>
        <w:proofErr w:type="spellEnd"/>
        <w:r w:rsidR="002B42AE" w:rsidDel="004A487A">
          <w:rPr>
            <w:rFonts w:ascii="Arial" w:hAnsi="Arial" w:cs="Arial"/>
            <w:color w:val="000000"/>
            <w:sz w:val="21"/>
            <w:szCs w:val="21"/>
            <w:shd w:val="clear" w:color="auto" w:fill="FFFFFF"/>
          </w:rPr>
          <w:t xml:space="preserve"> ex </w:t>
        </w:r>
        <w:proofErr w:type="spellStart"/>
        <w:r w:rsidR="002B42AE" w:rsidDel="004A487A">
          <w:rPr>
            <w:rFonts w:ascii="Arial" w:hAnsi="Arial" w:cs="Arial"/>
            <w:color w:val="000000"/>
            <w:sz w:val="21"/>
            <w:szCs w:val="21"/>
            <w:shd w:val="clear" w:color="auto" w:fill="FFFFFF"/>
          </w:rPr>
          <w:t>ea</w:t>
        </w:r>
        <w:proofErr w:type="spellEnd"/>
        <w:r w:rsidR="002B42AE" w:rsidDel="004A487A">
          <w:rPr>
            <w:rFonts w:ascii="Arial" w:hAnsi="Arial" w:cs="Arial"/>
            <w:color w:val="000000"/>
            <w:sz w:val="21"/>
            <w:szCs w:val="21"/>
            <w:shd w:val="clear" w:color="auto" w:fill="FFFFFF"/>
          </w:rPr>
          <w:t xml:space="preserve"> </w:t>
        </w:r>
        <w:proofErr w:type="spellStart"/>
        <w:r w:rsidR="002B42AE" w:rsidDel="004A487A">
          <w:rPr>
            <w:rFonts w:ascii="Arial" w:hAnsi="Arial" w:cs="Arial"/>
            <w:color w:val="000000"/>
            <w:sz w:val="21"/>
            <w:szCs w:val="21"/>
            <w:shd w:val="clear" w:color="auto" w:fill="FFFFFF"/>
          </w:rPr>
          <w:t>commodo</w:t>
        </w:r>
        <w:proofErr w:type="spellEnd"/>
        <w:r w:rsidR="002B42AE" w:rsidDel="004A487A">
          <w:rPr>
            <w:rFonts w:ascii="Arial" w:hAnsi="Arial" w:cs="Arial"/>
            <w:color w:val="000000"/>
            <w:sz w:val="21"/>
            <w:szCs w:val="21"/>
            <w:shd w:val="clear" w:color="auto" w:fill="FFFFFF"/>
          </w:rPr>
          <w:t xml:space="preserve"> </w:t>
        </w:r>
        <w:proofErr w:type="spellStart"/>
        <w:r w:rsidR="002B42AE" w:rsidDel="004A487A">
          <w:rPr>
            <w:rFonts w:ascii="Arial" w:hAnsi="Arial" w:cs="Arial"/>
            <w:color w:val="000000"/>
            <w:sz w:val="21"/>
            <w:szCs w:val="21"/>
            <w:shd w:val="clear" w:color="auto" w:fill="FFFFFF"/>
          </w:rPr>
          <w:t>consequat</w:t>
        </w:r>
        <w:proofErr w:type="spellEnd"/>
        <w:r w:rsidR="002B42AE" w:rsidDel="004A487A">
          <w:rPr>
            <w:rFonts w:ascii="Arial" w:hAnsi="Arial" w:cs="Arial"/>
            <w:color w:val="000000"/>
            <w:sz w:val="21"/>
            <w:szCs w:val="21"/>
            <w:shd w:val="clear" w:color="auto" w:fill="FFFFFF"/>
          </w:rPr>
          <w:t xml:space="preserve">. </w:t>
        </w:r>
      </w:moveTo>
      <w:moveToRangeEnd w:id="2"/>
      <w:proofErr w:type="spellStart"/>
      <w:r>
        <w:rPr>
          <w:rFonts w:ascii="Arial" w:hAnsi="Arial" w:cs="Arial"/>
          <w:color w:val="000000"/>
          <w:sz w:val="21"/>
          <w:szCs w:val="21"/>
          <w:shd w:val="clear" w:color="auto" w:fill="FFFFFF"/>
        </w:rPr>
        <w:t>Excepteur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sint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occaecat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cupidatat</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proident</w:t>
      </w:r>
      <w:proofErr w:type="spellEnd"/>
      <w:r>
        <w:rPr>
          <w:rFonts w:ascii="Arial" w:hAnsi="Arial" w:cs="Arial"/>
          <w:color w:val="000000"/>
          <w:sz w:val="21"/>
          <w:szCs w:val="21"/>
          <w:shd w:val="clear" w:color="auto" w:fill="FFFFFF"/>
        </w:rPr>
        <w:t xml:space="preserve">, sunt in culpa qui </w:t>
      </w:r>
      <w:proofErr w:type="spellStart"/>
      <w:r>
        <w:rPr>
          <w:rFonts w:ascii="Arial" w:hAnsi="Arial" w:cs="Arial"/>
          <w:color w:val="000000"/>
          <w:sz w:val="21"/>
          <w:szCs w:val="21"/>
          <w:shd w:val="clear" w:color="auto" w:fill="FFFFFF"/>
        </w:rPr>
        <w:t>officia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deserunt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anim</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est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laborum</w:t>
      </w:r>
      <w:proofErr w:type="spellEnd"/>
      <w:r>
        <w:rPr>
          <w:rFonts w:ascii="Arial" w:hAnsi="Arial" w:cs="Arial"/>
          <w:color w:val="000000"/>
          <w:sz w:val="21"/>
          <w:szCs w:val="21"/>
          <w:shd w:val="clear" w:color="auto" w:fill="FFFFFF"/>
        </w:rPr>
        <w:t>.</w:t>
      </w:r>
    </w:p>
    <w:p w14:paraId="7D696AFA" w14:textId="706ECA4D" w:rsidR="00A62B7C" w:rsidDel="002B42AE" w:rsidRDefault="00A62B7C">
      <w:pPr>
        <w:rPr>
          <w:moveFrom w:id="4" w:author="R PC" w:date="2019-04-07T00:03:00Z"/>
          <w:rFonts w:ascii="Arial" w:hAnsi="Arial" w:cs="Arial"/>
          <w:color w:val="000000"/>
          <w:sz w:val="21"/>
          <w:szCs w:val="21"/>
          <w:shd w:val="clear" w:color="auto" w:fill="FFFFFF"/>
        </w:rPr>
      </w:pPr>
      <w:moveFromRangeStart w:id="5" w:author="R PC" w:date="2019-04-07T00:03:00Z" w:name="move5487813"/>
      <w:moveFrom w:id="6" w:author="R PC" w:date="2019-04-07T00:03:00Z">
        <w:r w:rsidDel="002B42AE">
          <w:rPr>
            <w:rFonts w:ascii="Arial" w:hAnsi="Arial"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moveFrom>
    </w:p>
    <w:moveFromRangeEnd w:id="5"/>
    <w:p w14:paraId="42B7D380" w14:textId="67E7C2A2" w:rsidR="00A965BE" w:rsidRDefault="00A965BE">
      <w:pPr>
        <w:rPr>
          <w:rFonts w:ascii="Arial" w:hAnsi="Arial" w:cs="Arial"/>
          <w:color w:val="000000"/>
          <w:sz w:val="21"/>
          <w:szCs w:val="21"/>
          <w:shd w:val="clear" w:color="auto" w:fill="FFFFFF"/>
        </w:rPr>
      </w:pPr>
      <w:commentRangeStart w:id="7"/>
      <w:r>
        <w:rPr>
          <w:rFonts w:ascii="Arial" w:hAnsi="Arial" w:cs="Arial"/>
          <w:color w:val="000000"/>
          <w:sz w:val="21"/>
          <w:szCs w:val="21"/>
          <w:shd w:val="clear" w:color="auto" w:fill="FFFFFF"/>
        </w:rPr>
        <w:t xml:space="preserve">Lorem ipsum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adipiscing</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sed do </w:t>
      </w:r>
      <w:proofErr w:type="spellStart"/>
      <w:r>
        <w:rPr>
          <w:rFonts w:ascii="Arial" w:hAnsi="Arial" w:cs="Arial"/>
          <w:color w:val="000000"/>
          <w:sz w:val="21"/>
          <w:szCs w:val="21"/>
          <w:shd w:val="clear" w:color="auto" w:fill="FFFFFF"/>
        </w:rPr>
        <w:t>eiusmod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tempor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incididunt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labore</w:t>
      </w:r>
      <w:proofErr w:type="spellEnd"/>
      <w:r>
        <w:rPr>
          <w:rFonts w:ascii="Arial" w:hAnsi="Arial" w:cs="Arial"/>
          <w:color w:val="000000"/>
          <w:sz w:val="21"/>
          <w:szCs w:val="21"/>
          <w:shd w:val="clear" w:color="auto" w:fill="FFFFFF"/>
        </w:rPr>
        <w:t xml:space="preserve"> et dolore magna </w:t>
      </w:r>
      <w:proofErr w:type="spellStart"/>
      <w:r>
        <w:rPr>
          <w:rFonts w:ascii="Arial" w:hAnsi="Arial" w:cs="Arial"/>
          <w:color w:val="000000"/>
          <w:sz w:val="21"/>
          <w:szCs w:val="21"/>
          <w:shd w:val="clear" w:color="auto" w:fill="FFFFFF"/>
        </w:rPr>
        <w:t>aliqua</w:t>
      </w:r>
      <w:proofErr w:type="spellEnd"/>
      <w:r>
        <w:rPr>
          <w:rFonts w:ascii="Arial" w:hAnsi="Arial" w:cs="Arial"/>
          <w:color w:val="000000"/>
          <w:sz w:val="21"/>
          <w:szCs w:val="21"/>
          <w:shd w:val="clear" w:color="auto" w:fill="FFFFFF"/>
        </w:rPr>
        <w:t xml:space="preserve">. </w:t>
      </w:r>
      <w:commentRangeEnd w:id="7"/>
      <w:r w:rsidR="00586171">
        <w:rPr>
          <w:rStyle w:val="CommentReference"/>
        </w:rPr>
        <w:commentReference w:id="7"/>
      </w:r>
      <w:r w:rsidRPr="00574840">
        <w:rPr>
          <w:rFonts w:ascii="Times New Roman" w:hAnsi="Times New Roman" w:cs="Times New Roman"/>
          <w:b/>
          <w:color w:val="000000"/>
          <w:sz w:val="28"/>
          <w:szCs w:val="28"/>
          <w:shd w:val="clear" w:color="auto" w:fill="FFFFFF"/>
          <w:rPrChange w:id="8" w:author="R PC" w:date="2019-04-05T22:40:00Z">
            <w:rPr>
              <w:rFonts w:ascii="Arial" w:hAnsi="Arial" w:cs="Arial"/>
              <w:color w:val="000000"/>
              <w:sz w:val="21"/>
              <w:szCs w:val="21"/>
              <w:shd w:val="clear" w:color="auto" w:fill="FFFFFF"/>
            </w:rPr>
          </w:rPrChange>
        </w:rPr>
        <w:t xml:space="preserve">Ut </w:t>
      </w:r>
      <w:proofErr w:type="spellStart"/>
      <w:r w:rsidRPr="00574840">
        <w:rPr>
          <w:rFonts w:ascii="Times New Roman" w:hAnsi="Times New Roman" w:cs="Times New Roman"/>
          <w:b/>
          <w:color w:val="000000"/>
          <w:sz w:val="28"/>
          <w:szCs w:val="28"/>
          <w:shd w:val="clear" w:color="auto" w:fill="FFFFFF"/>
          <w:rPrChange w:id="9" w:author="R PC" w:date="2019-04-05T22:40:00Z">
            <w:rPr>
              <w:rFonts w:ascii="Arial" w:hAnsi="Arial" w:cs="Arial"/>
              <w:color w:val="000000"/>
              <w:sz w:val="21"/>
              <w:szCs w:val="21"/>
              <w:shd w:val="clear" w:color="auto" w:fill="FFFFFF"/>
            </w:rPr>
          </w:rPrChange>
        </w:rPr>
        <w:t>enim</w:t>
      </w:r>
      <w:proofErr w:type="spellEnd"/>
      <w:r w:rsidRPr="00574840">
        <w:rPr>
          <w:rFonts w:ascii="Times New Roman" w:hAnsi="Times New Roman" w:cs="Times New Roman"/>
          <w:b/>
          <w:color w:val="000000"/>
          <w:sz w:val="28"/>
          <w:szCs w:val="28"/>
          <w:shd w:val="clear" w:color="auto" w:fill="FFFFFF"/>
          <w:rPrChange w:id="10" w:author="R PC" w:date="2019-04-05T22:40:00Z">
            <w:rPr>
              <w:rFonts w:ascii="Arial" w:hAnsi="Arial" w:cs="Arial"/>
              <w:color w:val="000000"/>
              <w:sz w:val="21"/>
              <w:szCs w:val="21"/>
              <w:shd w:val="clear" w:color="auto" w:fill="FFFFFF"/>
            </w:rPr>
          </w:rPrChange>
        </w:rPr>
        <w:t xml:space="preserve"> ad minim </w:t>
      </w:r>
      <w:proofErr w:type="spellStart"/>
      <w:r w:rsidRPr="00574840">
        <w:rPr>
          <w:rFonts w:ascii="Times New Roman" w:hAnsi="Times New Roman" w:cs="Times New Roman"/>
          <w:b/>
          <w:color w:val="000000"/>
          <w:sz w:val="28"/>
          <w:szCs w:val="28"/>
          <w:shd w:val="clear" w:color="auto" w:fill="FFFFFF"/>
          <w:rPrChange w:id="11" w:author="R PC" w:date="2019-04-05T22:40:00Z">
            <w:rPr>
              <w:rFonts w:ascii="Arial" w:hAnsi="Arial" w:cs="Arial"/>
              <w:color w:val="000000"/>
              <w:sz w:val="21"/>
              <w:szCs w:val="21"/>
              <w:shd w:val="clear" w:color="auto" w:fill="FFFFFF"/>
            </w:rPr>
          </w:rPrChange>
        </w:rPr>
        <w:t>veniam</w:t>
      </w:r>
      <w:proofErr w:type="spellEnd"/>
      <w:r w:rsidRPr="00574840">
        <w:rPr>
          <w:rFonts w:ascii="Times New Roman" w:hAnsi="Times New Roman" w:cs="Times New Roman"/>
          <w:b/>
          <w:color w:val="000000"/>
          <w:sz w:val="28"/>
          <w:szCs w:val="28"/>
          <w:shd w:val="clear" w:color="auto" w:fill="FFFFFF"/>
          <w:rPrChange w:id="12" w:author="R PC" w:date="2019-04-05T22:40:00Z">
            <w:rPr>
              <w:rFonts w:ascii="Arial" w:hAnsi="Arial" w:cs="Arial"/>
              <w:color w:val="000000"/>
              <w:sz w:val="21"/>
              <w:szCs w:val="21"/>
              <w:shd w:val="clear" w:color="auto" w:fill="FFFFFF"/>
            </w:rPr>
          </w:rPrChange>
        </w:rPr>
        <w:t xml:space="preserve">, </w:t>
      </w:r>
      <w:proofErr w:type="spellStart"/>
      <w:r w:rsidRPr="00574840">
        <w:rPr>
          <w:rFonts w:ascii="Times New Roman" w:hAnsi="Times New Roman" w:cs="Times New Roman"/>
          <w:b/>
          <w:color w:val="000000"/>
          <w:sz w:val="28"/>
          <w:szCs w:val="28"/>
          <w:shd w:val="clear" w:color="auto" w:fill="FFFFFF"/>
          <w:rPrChange w:id="13" w:author="R PC" w:date="2019-04-05T22:40:00Z">
            <w:rPr>
              <w:rFonts w:ascii="Arial" w:hAnsi="Arial" w:cs="Arial"/>
              <w:color w:val="000000"/>
              <w:sz w:val="21"/>
              <w:szCs w:val="21"/>
              <w:shd w:val="clear" w:color="auto" w:fill="FFFFFF"/>
            </w:rPr>
          </w:rPrChange>
        </w:rPr>
        <w:t>quis</w:t>
      </w:r>
      <w:proofErr w:type="spellEnd"/>
      <w:r w:rsidRPr="00574840">
        <w:rPr>
          <w:rFonts w:ascii="Times New Roman" w:hAnsi="Times New Roman" w:cs="Times New Roman"/>
          <w:b/>
          <w:color w:val="000000"/>
          <w:sz w:val="28"/>
          <w:szCs w:val="28"/>
          <w:shd w:val="clear" w:color="auto" w:fill="FFFFFF"/>
          <w:rPrChange w:id="14" w:author="R PC" w:date="2019-04-05T22:40:00Z">
            <w:rPr>
              <w:rFonts w:ascii="Arial" w:hAnsi="Arial" w:cs="Arial"/>
              <w:color w:val="000000"/>
              <w:sz w:val="21"/>
              <w:szCs w:val="21"/>
              <w:shd w:val="clear" w:color="auto" w:fill="FFFFFF"/>
            </w:rPr>
          </w:rPrChange>
        </w:rPr>
        <w:t xml:space="preserve"> </w:t>
      </w:r>
      <w:proofErr w:type="spellStart"/>
      <w:r w:rsidRPr="00574840">
        <w:rPr>
          <w:rFonts w:ascii="Times New Roman" w:hAnsi="Times New Roman" w:cs="Times New Roman"/>
          <w:b/>
          <w:color w:val="000000"/>
          <w:sz w:val="28"/>
          <w:szCs w:val="28"/>
          <w:shd w:val="clear" w:color="auto" w:fill="FFFFFF"/>
          <w:rPrChange w:id="15" w:author="R PC" w:date="2019-04-05T22:40:00Z">
            <w:rPr>
              <w:rFonts w:ascii="Arial" w:hAnsi="Arial" w:cs="Arial"/>
              <w:color w:val="000000"/>
              <w:sz w:val="21"/>
              <w:szCs w:val="21"/>
              <w:shd w:val="clear" w:color="auto" w:fill="FFFFFF"/>
            </w:rPr>
          </w:rPrChange>
        </w:rPr>
        <w:t>nostrud</w:t>
      </w:r>
      <w:proofErr w:type="spellEnd"/>
      <w:r w:rsidRPr="00574840">
        <w:rPr>
          <w:rFonts w:ascii="Times New Roman" w:hAnsi="Times New Roman" w:cs="Times New Roman"/>
          <w:b/>
          <w:color w:val="000000"/>
          <w:sz w:val="28"/>
          <w:szCs w:val="28"/>
          <w:shd w:val="clear" w:color="auto" w:fill="FFFFFF"/>
          <w:rPrChange w:id="16" w:author="R PC" w:date="2019-04-05T22:40:00Z">
            <w:rPr>
              <w:rFonts w:ascii="Arial" w:hAnsi="Arial" w:cs="Arial"/>
              <w:color w:val="000000"/>
              <w:sz w:val="21"/>
              <w:szCs w:val="21"/>
              <w:shd w:val="clear" w:color="auto" w:fill="FFFFFF"/>
            </w:rPr>
          </w:rPrChange>
        </w:rPr>
        <w:t xml:space="preserve"> exercitation </w:t>
      </w:r>
      <w:proofErr w:type="spellStart"/>
      <w:r w:rsidRPr="00574840">
        <w:rPr>
          <w:rFonts w:ascii="Times New Roman" w:hAnsi="Times New Roman" w:cs="Times New Roman"/>
          <w:b/>
          <w:color w:val="000000"/>
          <w:sz w:val="28"/>
          <w:szCs w:val="28"/>
          <w:shd w:val="clear" w:color="auto" w:fill="FFFFFF"/>
          <w:rPrChange w:id="17" w:author="R PC" w:date="2019-04-05T22:40:00Z">
            <w:rPr>
              <w:rFonts w:ascii="Arial" w:hAnsi="Arial" w:cs="Arial"/>
              <w:color w:val="000000"/>
              <w:sz w:val="21"/>
              <w:szCs w:val="21"/>
              <w:shd w:val="clear" w:color="auto" w:fill="FFFFFF"/>
            </w:rPr>
          </w:rPrChange>
        </w:rPr>
        <w:t>ullamco</w:t>
      </w:r>
      <w:proofErr w:type="spellEnd"/>
      <w:r w:rsidRPr="00574840">
        <w:rPr>
          <w:rFonts w:ascii="Times New Roman" w:hAnsi="Times New Roman" w:cs="Times New Roman"/>
          <w:b/>
          <w:color w:val="000000"/>
          <w:sz w:val="28"/>
          <w:szCs w:val="28"/>
          <w:shd w:val="clear" w:color="auto" w:fill="FFFFFF"/>
          <w:rPrChange w:id="18" w:author="R PC" w:date="2019-04-05T22:40:00Z">
            <w:rPr>
              <w:rFonts w:ascii="Arial" w:hAnsi="Arial" w:cs="Arial"/>
              <w:color w:val="000000"/>
              <w:sz w:val="21"/>
              <w:szCs w:val="21"/>
              <w:shd w:val="clear" w:color="auto" w:fill="FFFFFF"/>
            </w:rPr>
          </w:rPrChange>
        </w:rPr>
        <w:t xml:space="preserve"> </w:t>
      </w:r>
      <w:proofErr w:type="spellStart"/>
      <w:r w:rsidRPr="00574840">
        <w:rPr>
          <w:rFonts w:ascii="Times New Roman" w:hAnsi="Times New Roman" w:cs="Times New Roman"/>
          <w:b/>
          <w:color w:val="000000"/>
          <w:sz w:val="28"/>
          <w:szCs w:val="28"/>
          <w:shd w:val="clear" w:color="auto" w:fill="FFFFFF"/>
          <w:rPrChange w:id="19" w:author="R PC" w:date="2019-04-05T22:40:00Z">
            <w:rPr>
              <w:rFonts w:ascii="Arial" w:hAnsi="Arial" w:cs="Arial"/>
              <w:color w:val="000000"/>
              <w:sz w:val="21"/>
              <w:szCs w:val="21"/>
              <w:shd w:val="clear" w:color="auto" w:fill="FFFFFF"/>
            </w:rPr>
          </w:rPrChange>
        </w:rPr>
        <w:t>laboris</w:t>
      </w:r>
      <w:proofErr w:type="spellEnd"/>
      <w:r w:rsidRPr="00574840">
        <w:rPr>
          <w:rFonts w:ascii="Times New Roman" w:hAnsi="Times New Roman" w:cs="Times New Roman"/>
          <w:b/>
          <w:color w:val="000000"/>
          <w:sz w:val="28"/>
          <w:szCs w:val="28"/>
          <w:shd w:val="clear" w:color="auto" w:fill="FFFFFF"/>
          <w:rPrChange w:id="20" w:author="R PC" w:date="2019-04-05T22:40:00Z">
            <w:rPr>
              <w:rFonts w:ascii="Arial" w:hAnsi="Arial" w:cs="Arial"/>
              <w:color w:val="000000"/>
              <w:sz w:val="21"/>
              <w:szCs w:val="21"/>
              <w:shd w:val="clear" w:color="auto" w:fill="FFFFFF"/>
            </w:rPr>
          </w:rPrChange>
        </w:rPr>
        <w:t xml:space="preserve"> nisi </w:t>
      </w:r>
      <w:proofErr w:type="spellStart"/>
      <w:r w:rsidRPr="00574840">
        <w:rPr>
          <w:rFonts w:ascii="Times New Roman" w:hAnsi="Times New Roman" w:cs="Times New Roman"/>
          <w:b/>
          <w:color w:val="000000"/>
          <w:sz w:val="28"/>
          <w:szCs w:val="28"/>
          <w:shd w:val="clear" w:color="auto" w:fill="FFFFFF"/>
          <w:rPrChange w:id="21" w:author="R PC" w:date="2019-04-05T22:40:00Z">
            <w:rPr>
              <w:rFonts w:ascii="Arial" w:hAnsi="Arial" w:cs="Arial"/>
              <w:color w:val="000000"/>
              <w:sz w:val="21"/>
              <w:szCs w:val="21"/>
              <w:shd w:val="clear" w:color="auto" w:fill="FFFFFF"/>
            </w:rPr>
          </w:rPrChange>
        </w:rPr>
        <w:t>ut</w:t>
      </w:r>
      <w:proofErr w:type="spellEnd"/>
      <w:r w:rsidRPr="00574840">
        <w:rPr>
          <w:rFonts w:ascii="Times New Roman" w:hAnsi="Times New Roman" w:cs="Times New Roman"/>
          <w:b/>
          <w:color w:val="000000"/>
          <w:sz w:val="28"/>
          <w:szCs w:val="28"/>
          <w:shd w:val="clear" w:color="auto" w:fill="FFFFFF"/>
          <w:rPrChange w:id="22" w:author="R PC" w:date="2019-04-05T22:40:00Z">
            <w:rPr>
              <w:rFonts w:ascii="Arial" w:hAnsi="Arial" w:cs="Arial"/>
              <w:color w:val="000000"/>
              <w:sz w:val="21"/>
              <w:szCs w:val="21"/>
              <w:shd w:val="clear" w:color="auto" w:fill="FFFFFF"/>
            </w:rPr>
          </w:rPrChange>
        </w:rPr>
        <w:t xml:space="preserve"> </w:t>
      </w:r>
      <w:proofErr w:type="spellStart"/>
      <w:r w:rsidRPr="00574840">
        <w:rPr>
          <w:rFonts w:ascii="Times New Roman" w:hAnsi="Times New Roman" w:cs="Times New Roman"/>
          <w:b/>
          <w:color w:val="000000"/>
          <w:sz w:val="28"/>
          <w:szCs w:val="28"/>
          <w:shd w:val="clear" w:color="auto" w:fill="FFFFFF"/>
          <w:rPrChange w:id="23" w:author="R PC" w:date="2019-04-05T22:40:00Z">
            <w:rPr>
              <w:rFonts w:ascii="Arial" w:hAnsi="Arial" w:cs="Arial"/>
              <w:color w:val="000000"/>
              <w:sz w:val="21"/>
              <w:szCs w:val="21"/>
              <w:shd w:val="clear" w:color="auto" w:fill="FFFFFF"/>
            </w:rPr>
          </w:rPrChange>
        </w:rPr>
        <w:t>aliquip</w:t>
      </w:r>
      <w:proofErr w:type="spellEnd"/>
      <w:r w:rsidRPr="00574840">
        <w:rPr>
          <w:rFonts w:ascii="Times New Roman" w:hAnsi="Times New Roman" w:cs="Times New Roman"/>
          <w:b/>
          <w:color w:val="000000"/>
          <w:sz w:val="28"/>
          <w:szCs w:val="28"/>
          <w:shd w:val="clear" w:color="auto" w:fill="FFFFFF"/>
          <w:rPrChange w:id="24" w:author="R PC" w:date="2019-04-05T22:40:00Z">
            <w:rPr>
              <w:rFonts w:ascii="Arial" w:hAnsi="Arial" w:cs="Arial"/>
              <w:color w:val="000000"/>
              <w:sz w:val="21"/>
              <w:szCs w:val="21"/>
              <w:shd w:val="clear" w:color="auto" w:fill="FFFFFF"/>
            </w:rPr>
          </w:rPrChange>
        </w:rPr>
        <w:t xml:space="preserve"> ex </w:t>
      </w:r>
      <w:proofErr w:type="spellStart"/>
      <w:r w:rsidRPr="00574840">
        <w:rPr>
          <w:rFonts w:ascii="Times New Roman" w:hAnsi="Times New Roman" w:cs="Times New Roman"/>
          <w:b/>
          <w:color w:val="000000"/>
          <w:sz w:val="28"/>
          <w:szCs w:val="28"/>
          <w:shd w:val="clear" w:color="auto" w:fill="FFFFFF"/>
          <w:rPrChange w:id="25" w:author="R PC" w:date="2019-04-05T22:40:00Z">
            <w:rPr>
              <w:rFonts w:ascii="Arial" w:hAnsi="Arial" w:cs="Arial"/>
              <w:color w:val="000000"/>
              <w:sz w:val="21"/>
              <w:szCs w:val="21"/>
              <w:shd w:val="clear" w:color="auto" w:fill="FFFFFF"/>
            </w:rPr>
          </w:rPrChange>
        </w:rPr>
        <w:t>ea</w:t>
      </w:r>
      <w:proofErr w:type="spellEnd"/>
      <w:r w:rsidRPr="00574840">
        <w:rPr>
          <w:rFonts w:ascii="Times New Roman" w:hAnsi="Times New Roman" w:cs="Times New Roman"/>
          <w:b/>
          <w:color w:val="000000"/>
          <w:sz w:val="28"/>
          <w:szCs w:val="28"/>
          <w:shd w:val="clear" w:color="auto" w:fill="FFFFFF"/>
          <w:rPrChange w:id="26" w:author="R PC" w:date="2019-04-05T22:40:00Z">
            <w:rPr>
              <w:rFonts w:ascii="Arial" w:hAnsi="Arial" w:cs="Arial"/>
              <w:color w:val="000000"/>
              <w:sz w:val="21"/>
              <w:szCs w:val="21"/>
              <w:shd w:val="clear" w:color="auto" w:fill="FFFFFF"/>
            </w:rPr>
          </w:rPrChange>
        </w:rPr>
        <w:t xml:space="preserve"> </w:t>
      </w:r>
      <w:proofErr w:type="spellStart"/>
      <w:r w:rsidRPr="00574840">
        <w:rPr>
          <w:rFonts w:ascii="Times New Roman" w:hAnsi="Times New Roman" w:cs="Times New Roman"/>
          <w:b/>
          <w:color w:val="000000"/>
          <w:sz w:val="28"/>
          <w:szCs w:val="28"/>
          <w:shd w:val="clear" w:color="auto" w:fill="FFFFFF"/>
          <w:rPrChange w:id="27" w:author="R PC" w:date="2019-04-05T22:40:00Z">
            <w:rPr>
              <w:rFonts w:ascii="Arial" w:hAnsi="Arial" w:cs="Arial"/>
              <w:color w:val="000000"/>
              <w:sz w:val="21"/>
              <w:szCs w:val="21"/>
              <w:shd w:val="clear" w:color="auto" w:fill="FFFFFF"/>
            </w:rPr>
          </w:rPrChange>
        </w:rPr>
        <w:t>commodo</w:t>
      </w:r>
      <w:proofErr w:type="spellEnd"/>
      <w:r w:rsidRPr="00574840">
        <w:rPr>
          <w:rFonts w:ascii="Times New Roman" w:hAnsi="Times New Roman" w:cs="Times New Roman"/>
          <w:b/>
          <w:color w:val="000000"/>
          <w:sz w:val="28"/>
          <w:szCs w:val="28"/>
          <w:shd w:val="clear" w:color="auto" w:fill="FFFFFF"/>
          <w:rPrChange w:id="28" w:author="R PC" w:date="2019-04-05T22:40:00Z">
            <w:rPr>
              <w:rFonts w:ascii="Arial" w:hAnsi="Arial" w:cs="Arial"/>
              <w:color w:val="000000"/>
              <w:sz w:val="21"/>
              <w:szCs w:val="21"/>
              <w:shd w:val="clear" w:color="auto" w:fill="FFFFFF"/>
            </w:rPr>
          </w:rPrChange>
        </w:rPr>
        <w:t xml:space="preserve"> </w:t>
      </w:r>
      <w:proofErr w:type="spellStart"/>
      <w:r w:rsidRPr="00574840">
        <w:rPr>
          <w:rFonts w:ascii="Times New Roman" w:hAnsi="Times New Roman" w:cs="Times New Roman"/>
          <w:b/>
          <w:color w:val="000000"/>
          <w:sz w:val="28"/>
          <w:szCs w:val="28"/>
          <w:shd w:val="clear" w:color="auto" w:fill="FFFFFF"/>
          <w:rPrChange w:id="29" w:author="R PC" w:date="2019-04-05T22:40:00Z">
            <w:rPr>
              <w:rFonts w:ascii="Arial" w:hAnsi="Arial" w:cs="Arial"/>
              <w:color w:val="000000"/>
              <w:sz w:val="21"/>
              <w:szCs w:val="21"/>
              <w:shd w:val="clear" w:color="auto" w:fill="FFFFFF"/>
            </w:rPr>
          </w:rPrChange>
        </w:rPr>
        <w:t>consequat</w:t>
      </w:r>
      <w:proofErr w:type="spellEnd"/>
      <w:r w:rsidRPr="00574840">
        <w:rPr>
          <w:rFonts w:ascii="Times New Roman" w:hAnsi="Times New Roman" w:cs="Times New Roman"/>
          <w:b/>
          <w:color w:val="000000"/>
          <w:sz w:val="28"/>
          <w:szCs w:val="28"/>
          <w:shd w:val="clear" w:color="auto" w:fill="FFFFFF"/>
          <w:rPrChange w:id="30" w:author="R PC" w:date="2019-04-05T22:40:00Z">
            <w:rPr>
              <w:rFonts w:ascii="Arial" w:hAnsi="Arial" w:cs="Arial"/>
              <w:color w:val="000000"/>
              <w:sz w:val="21"/>
              <w:szCs w:val="21"/>
              <w:shd w:val="clear" w:color="auto" w:fill="FFFFFF"/>
            </w:rPr>
          </w:rPrChange>
        </w:rPr>
        <w:t>.</w:t>
      </w:r>
      <w:r>
        <w:rPr>
          <w:rFonts w:ascii="Arial" w:hAnsi="Arial" w:cs="Arial"/>
          <w:color w:val="000000"/>
          <w:sz w:val="21"/>
          <w:szCs w:val="21"/>
          <w:shd w:val="clear" w:color="auto" w:fill="FFFFFF"/>
        </w:rPr>
        <w:t xml:space="preserve"> Duis </w:t>
      </w:r>
      <w:proofErr w:type="spellStart"/>
      <w:r>
        <w:rPr>
          <w:rFonts w:ascii="Arial" w:hAnsi="Arial" w:cs="Arial"/>
          <w:color w:val="000000"/>
          <w:sz w:val="21"/>
          <w:szCs w:val="21"/>
          <w:shd w:val="clear" w:color="auto" w:fill="FFFFFF"/>
        </w:rPr>
        <w:t>aute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irure</w:t>
      </w:r>
      <w:proofErr w:type="spellEnd"/>
      <w:r>
        <w:rPr>
          <w:rFonts w:ascii="Arial" w:hAnsi="Arial" w:cs="Arial"/>
          <w:color w:val="000000"/>
          <w:sz w:val="21"/>
          <w:szCs w:val="21"/>
          <w:shd w:val="clear" w:color="auto" w:fill="FFFFFF"/>
        </w:rPr>
        <w:t xml:space="preserve"> dolor in </w:t>
      </w:r>
      <w:proofErr w:type="spellStart"/>
      <w:r>
        <w:rPr>
          <w:rFonts w:ascii="Arial" w:hAnsi="Arial" w:cs="Arial"/>
          <w:color w:val="000000"/>
          <w:sz w:val="21"/>
          <w:szCs w:val="21"/>
          <w:shd w:val="clear" w:color="auto" w:fill="FFFFFF"/>
        </w:rPr>
        <w:t>reprehenderit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voluptate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esse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cillum</w:t>
      </w:r>
      <w:proofErr w:type="spellEnd"/>
      <w:r>
        <w:rPr>
          <w:rFonts w:ascii="Arial" w:hAnsi="Arial" w:cs="Arial"/>
          <w:color w:val="000000"/>
          <w:sz w:val="21"/>
          <w:szCs w:val="21"/>
          <w:shd w:val="clear" w:color="auto" w:fill="FFFFFF"/>
        </w:rPr>
        <w:t xml:space="preserve"> dolore </w:t>
      </w:r>
      <w:proofErr w:type="spellStart"/>
      <w:r>
        <w:rPr>
          <w:rFonts w:ascii="Arial" w:hAnsi="Arial" w:cs="Arial"/>
          <w:color w:val="000000"/>
          <w:sz w:val="21"/>
          <w:szCs w:val="21"/>
          <w:shd w:val="clear" w:color="auto" w:fill="FFFFFF"/>
        </w:rPr>
        <w:t>eu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fugiat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pariatur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Excepteur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sint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occaecat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cupidatat</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proident</w:t>
      </w:r>
      <w:proofErr w:type="spellEnd"/>
      <w:r>
        <w:rPr>
          <w:rFonts w:ascii="Arial" w:hAnsi="Arial" w:cs="Arial"/>
          <w:color w:val="000000"/>
          <w:sz w:val="21"/>
          <w:szCs w:val="21"/>
          <w:shd w:val="clear" w:color="auto" w:fill="FFFFFF"/>
        </w:rPr>
        <w:t xml:space="preserve">, sunt in culpa qui </w:t>
      </w:r>
      <w:proofErr w:type="spellStart"/>
      <w:r>
        <w:rPr>
          <w:rFonts w:ascii="Arial" w:hAnsi="Arial" w:cs="Arial"/>
          <w:color w:val="000000"/>
          <w:sz w:val="21"/>
          <w:szCs w:val="21"/>
          <w:shd w:val="clear" w:color="auto" w:fill="FFFFFF"/>
        </w:rPr>
        <w:t>officia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deserunt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anim</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est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laborum</w:t>
      </w:r>
      <w:proofErr w:type="spellEnd"/>
      <w:r>
        <w:rPr>
          <w:rFonts w:ascii="Arial" w:hAnsi="Arial" w:cs="Arial"/>
          <w:color w:val="000000"/>
          <w:sz w:val="21"/>
          <w:szCs w:val="21"/>
          <w:shd w:val="clear" w:color="auto" w:fill="FFFFFF"/>
        </w:rPr>
        <w:t>.</w:t>
      </w:r>
    </w:p>
    <w:p w14:paraId="6553CFED" w14:textId="77777777" w:rsidR="002B42AE" w:rsidDel="002B42AE" w:rsidRDefault="002B42AE" w:rsidP="002B42AE">
      <w:pPr>
        <w:rPr>
          <w:moveTo w:id="31" w:author="R PC" w:date="2019-04-07T00:03:00Z"/>
          <w:rFonts w:ascii="Arial" w:hAnsi="Arial" w:cs="Arial"/>
          <w:color w:val="000000"/>
          <w:sz w:val="21"/>
          <w:szCs w:val="21"/>
          <w:shd w:val="clear" w:color="auto" w:fill="FFFFFF"/>
        </w:rPr>
      </w:pPr>
      <w:moveToRangeStart w:id="32" w:author="R PC" w:date="2019-04-07T00:03:00Z" w:name="move5487813"/>
      <w:moveTo w:id="33" w:author="R PC" w:date="2019-04-07T00:03:00Z">
        <w:r w:rsidDel="002B42AE">
          <w:rPr>
            <w:rFonts w:ascii="Arial" w:hAnsi="Arial" w:cs="Arial"/>
            <w:color w:val="000000"/>
            <w:sz w:val="21"/>
            <w:szCs w:val="21"/>
            <w:shd w:val="clear" w:color="auto" w:fill="FFFFFF"/>
          </w:rPr>
          <w:t xml:space="preserve">Lorem ipsum dolor sit </w:t>
        </w:r>
        <w:proofErr w:type="spellStart"/>
        <w:r w:rsidDel="002B42AE">
          <w:rPr>
            <w:rFonts w:ascii="Arial" w:hAnsi="Arial" w:cs="Arial"/>
            <w:color w:val="000000"/>
            <w:sz w:val="21"/>
            <w:szCs w:val="21"/>
            <w:shd w:val="clear" w:color="auto" w:fill="FFFFFF"/>
          </w:rPr>
          <w:t>amet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consectetur</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adipiscing</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elit</w:t>
        </w:r>
        <w:proofErr w:type="spellEnd"/>
        <w:r w:rsidDel="002B42AE">
          <w:rPr>
            <w:rFonts w:ascii="Arial" w:hAnsi="Arial" w:cs="Arial"/>
            <w:color w:val="000000"/>
            <w:sz w:val="21"/>
            <w:szCs w:val="21"/>
            <w:shd w:val="clear" w:color="auto" w:fill="FFFFFF"/>
          </w:rPr>
          <w:t xml:space="preserve">, sed do </w:t>
        </w:r>
        <w:proofErr w:type="spellStart"/>
        <w:r w:rsidDel="002B42AE">
          <w:rPr>
            <w:rFonts w:ascii="Arial" w:hAnsi="Arial" w:cs="Arial"/>
            <w:color w:val="000000"/>
            <w:sz w:val="21"/>
            <w:szCs w:val="21"/>
            <w:shd w:val="clear" w:color="auto" w:fill="FFFFFF"/>
          </w:rPr>
          <w:t>eiusmod</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tempor</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incididunt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ut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labore</w:t>
        </w:r>
        <w:proofErr w:type="spellEnd"/>
        <w:r w:rsidDel="002B42AE">
          <w:rPr>
            <w:rFonts w:ascii="Arial" w:hAnsi="Arial" w:cs="Arial"/>
            <w:color w:val="000000"/>
            <w:sz w:val="21"/>
            <w:szCs w:val="21"/>
            <w:shd w:val="clear" w:color="auto" w:fill="FFFFFF"/>
          </w:rPr>
          <w:t xml:space="preserve"> et dolore magna </w:t>
        </w:r>
        <w:proofErr w:type="spellStart"/>
        <w:r w:rsidDel="002B42AE">
          <w:rPr>
            <w:rFonts w:ascii="Arial" w:hAnsi="Arial" w:cs="Arial"/>
            <w:color w:val="000000"/>
            <w:sz w:val="21"/>
            <w:szCs w:val="21"/>
            <w:shd w:val="clear" w:color="auto" w:fill="FFFFFF"/>
          </w:rPr>
          <w:t>aliqua</w:t>
        </w:r>
        <w:proofErr w:type="spellEnd"/>
        <w:r w:rsidDel="002B42AE">
          <w:rPr>
            <w:rFonts w:ascii="Arial" w:hAnsi="Arial" w:cs="Arial"/>
            <w:color w:val="000000"/>
            <w:sz w:val="21"/>
            <w:szCs w:val="21"/>
            <w:shd w:val="clear" w:color="auto" w:fill="FFFFFF"/>
          </w:rPr>
          <w:t xml:space="preserve">. Ut </w:t>
        </w:r>
        <w:proofErr w:type="spellStart"/>
        <w:r w:rsidDel="002B42AE">
          <w:rPr>
            <w:rFonts w:ascii="Arial" w:hAnsi="Arial" w:cs="Arial"/>
            <w:color w:val="000000"/>
            <w:sz w:val="21"/>
            <w:szCs w:val="21"/>
            <w:shd w:val="clear" w:color="auto" w:fill="FFFFFF"/>
          </w:rPr>
          <w:t>enim</w:t>
        </w:r>
        <w:proofErr w:type="spellEnd"/>
        <w:r w:rsidDel="002B42AE">
          <w:rPr>
            <w:rFonts w:ascii="Arial" w:hAnsi="Arial" w:cs="Arial"/>
            <w:color w:val="000000"/>
            <w:sz w:val="21"/>
            <w:szCs w:val="21"/>
            <w:shd w:val="clear" w:color="auto" w:fill="FFFFFF"/>
          </w:rPr>
          <w:t xml:space="preserve"> ad minim </w:t>
        </w:r>
        <w:proofErr w:type="spellStart"/>
        <w:r w:rsidDel="002B42AE">
          <w:rPr>
            <w:rFonts w:ascii="Arial" w:hAnsi="Arial" w:cs="Arial"/>
            <w:color w:val="000000"/>
            <w:sz w:val="21"/>
            <w:szCs w:val="21"/>
            <w:shd w:val="clear" w:color="auto" w:fill="FFFFFF"/>
          </w:rPr>
          <w:t>veniam</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quis</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nostrud</w:t>
        </w:r>
        <w:proofErr w:type="spellEnd"/>
        <w:r w:rsidDel="002B42AE">
          <w:rPr>
            <w:rFonts w:ascii="Arial" w:hAnsi="Arial" w:cs="Arial"/>
            <w:color w:val="000000"/>
            <w:sz w:val="21"/>
            <w:szCs w:val="21"/>
            <w:shd w:val="clear" w:color="auto" w:fill="FFFFFF"/>
          </w:rPr>
          <w:t xml:space="preserve"> exercitation </w:t>
        </w:r>
        <w:proofErr w:type="spellStart"/>
        <w:r w:rsidDel="002B42AE">
          <w:rPr>
            <w:rFonts w:ascii="Arial" w:hAnsi="Arial" w:cs="Arial"/>
            <w:color w:val="000000"/>
            <w:sz w:val="21"/>
            <w:szCs w:val="21"/>
            <w:shd w:val="clear" w:color="auto" w:fill="FFFFFF"/>
          </w:rPr>
          <w:t>ullamco</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laboris</w:t>
        </w:r>
        <w:proofErr w:type="spellEnd"/>
        <w:r w:rsidDel="002B42AE">
          <w:rPr>
            <w:rFonts w:ascii="Arial" w:hAnsi="Arial" w:cs="Arial"/>
            <w:color w:val="000000"/>
            <w:sz w:val="21"/>
            <w:szCs w:val="21"/>
            <w:shd w:val="clear" w:color="auto" w:fill="FFFFFF"/>
          </w:rPr>
          <w:t xml:space="preserve"> nisi </w:t>
        </w:r>
        <w:proofErr w:type="spellStart"/>
        <w:r w:rsidDel="002B42AE">
          <w:rPr>
            <w:rFonts w:ascii="Arial" w:hAnsi="Arial" w:cs="Arial"/>
            <w:color w:val="000000"/>
            <w:sz w:val="21"/>
            <w:szCs w:val="21"/>
            <w:shd w:val="clear" w:color="auto" w:fill="FFFFFF"/>
          </w:rPr>
          <w:t>ut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aliquip</w:t>
        </w:r>
        <w:proofErr w:type="spellEnd"/>
        <w:r w:rsidDel="002B42AE">
          <w:rPr>
            <w:rFonts w:ascii="Arial" w:hAnsi="Arial" w:cs="Arial"/>
            <w:color w:val="000000"/>
            <w:sz w:val="21"/>
            <w:szCs w:val="21"/>
            <w:shd w:val="clear" w:color="auto" w:fill="FFFFFF"/>
          </w:rPr>
          <w:t xml:space="preserve"> ex </w:t>
        </w:r>
        <w:proofErr w:type="spellStart"/>
        <w:r w:rsidDel="002B42AE">
          <w:rPr>
            <w:rFonts w:ascii="Arial" w:hAnsi="Arial" w:cs="Arial"/>
            <w:color w:val="000000"/>
            <w:sz w:val="21"/>
            <w:szCs w:val="21"/>
            <w:shd w:val="clear" w:color="auto" w:fill="FFFFFF"/>
          </w:rPr>
          <w:t>ea</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commodo</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consequat</w:t>
        </w:r>
        <w:proofErr w:type="spellEnd"/>
        <w:r w:rsidDel="002B42AE">
          <w:rPr>
            <w:rFonts w:ascii="Arial" w:hAnsi="Arial" w:cs="Arial"/>
            <w:color w:val="000000"/>
            <w:sz w:val="21"/>
            <w:szCs w:val="21"/>
            <w:shd w:val="clear" w:color="auto" w:fill="FFFFFF"/>
          </w:rPr>
          <w:t xml:space="preserve">. Duis </w:t>
        </w:r>
        <w:proofErr w:type="spellStart"/>
        <w:r w:rsidDel="002B42AE">
          <w:rPr>
            <w:rFonts w:ascii="Arial" w:hAnsi="Arial" w:cs="Arial"/>
            <w:color w:val="000000"/>
            <w:sz w:val="21"/>
            <w:szCs w:val="21"/>
            <w:shd w:val="clear" w:color="auto" w:fill="FFFFFF"/>
          </w:rPr>
          <w:t>aute</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irure</w:t>
        </w:r>
        <w:proofErr w:type="spellEnd"/>
        <w:r w:rsidDel="002B42AE">
          <w:rPr>
            <w:rFonts w:ascii="Arial" w:hAnsi="Arial" w:cs="Arial"/>
            <w:color w:val="000000"/>
            <w:sz w:val="21"/>
            <w:szCs w:val="21"/>
            <w:shd w:val="clear" w:color="auto" w:fill="FFFFFF"/>
          </w:rPr>
          <w:t xml:space="preserve"> dolor in </w:t>
        </w:r>
        <w:proofErr w:type="spellStart"/>
        <w:r w:rsidDel="002B42AE">
          <w:rPr>
            <w:rFonts w:ascii="Arial" w:hAnsi="Arial" w:cs="Arial"/>
            <w:color w:val="000000"/>
            <w:sz w:val="21"/>
            <w:szCs w:val="21"/>
            <w:shd w:val="clear" w:color="auto" w:fill="FFFFFF"/>
          </w:rPr>
          <w:t>reprehenderit</w:t>
        </w:r>
        <w:proofErr w:type="spellEnd"/>
        <w:r w:rsidDel="002B42AE">
          <w:rPr>
            <w:rFonts w:ascii="Arial" w:hAnsi="Arial" w:cs="Arial"/>
            <w:color w:val="000000"/>
            <w:sz w:val="21"/>
            <w:szCs w:val="21"/>
            <w:shd w:val="clear" w:color="auto" w:fill="FFFFFF"/>
          </w:rPr>
          <w:t xml:space="preserve"> in </w:t>
        </w:r>
        <w:proofErr w:type="spellStart"/>
        <w:r w:rsidDel="002B42AE">
          <w:rPr>
            <w:rFonts w:ascii="Arial" w:hAnsi="Arial" w:cs="Arial"/>
            <w:color w:val="000000"/>
            <w:sz w:val="21"/>
            <w:szCs w:val="21"/>
            <w:shd w:val="clear" w:color="auto" w:fill="FFFFFF"/>
          </w:rPr>
          <w:t>voluptate</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velit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esse</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cillum</w:t>
        </w:r>
        <w:proofErr w:type="spellEnd"/>
        <w:r w:rsidDel="002B42AE">
          <w:rPr>
            <w:rFonts w:ascii="Arial" w:hAnsi="Arial" w:cs="Arial"/>
            <w:color w:val="000000"/>
            <w:sz w:val="21"/>
            <w:szCs w:val="21"/>
            <w:shd w:val="clear" w:color="auto" w:fill="FFFFFF"/>
          </w:rPr>
          <w:t xml:space="preserve"> dolore </w:t>
        </w:r>
        <w:proofErr w:type="spellStart"/>
        <w:r w:rsidDel="002B42AE">
          <w:rPr>
            <w:rFonts w:ascii="Arial" w:hAnsi="Arial" w:cs="Arial"/>
            <w:color w:val="000000"/>
            <w:sz w:val="21"/>
            <w:szCs w:val="21"/>
            <w:shd w:val="clear" w:color="auto" w:fill="FFFFFF"/>
          </w:rPr>
          <w:t>eu</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fugiat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nulla</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pariatur</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Excepteur</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sint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occaecat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cupidatat</w:t>
        </w:r>
        <w:proofErr w:type="spellEnd"/>
        <w:r w:rsidDel="002B42AE">
          <w:rPr>
            <w:rFonts w:ascii="Arial" w:hAnsi="Arial" w:cs="Arial"/>
            <w:color w:val="000000"/>
            <w:sz w:val="21"/>
            <w:szCs w:val="21"/>
            <w:shd w:val="clear" w:color="auto" w:fill="FFFFFF"/>
          </w:rPr>
          <w:t xml:space="preserve"> non </w:t>
        </w:r>
        <w:proofErr w:type="spellStart"/>
        <w:r w:rsidDel="002B42AE">
          <w:rPr>
            <w:rFonts w:ascii="Arial" w:hAnsi="Arial" w:cs="Arial"/>
            <w:color w:val="000000"/>
            <w:sz w:val="21"/>
            <w:szCs w:val="21"/>
            <w:shd w:val="clear" w:color="auto" w:fill="FFFFFF"/>
          </w:rPr>
          <w:t>proident</w:t>
        </w:r>
        <w:proofErr w:type="spellEnd"/>
        <w:r w:rsidDel="002B42AE">
          <w:rPr>
            <w:rFonts w:ascii="Arial" w:hAnsi="Arial" w:cs="Arial"/>
            <w:color w:val="000000"/>
            <w:sz w:val="21"/>
            <w:szCs w:val="21"/>
            <w:shd w:val="clear" w:color="auto" w:fill="FFFFFF"/>
          </w:rPr>
          <w:t xml:space="preserve">, sunt in culpa qui </w:t>
        </w:r>
        <w:proofErr w:type="spellStart"/>
        <w:r w:rsidDel="002B42AE">
          <w:rPr>
            <w:rFonts w:ascii="Arial" w:hAnsi="Arial" w:cs="Arial"/>
            <w:color w:val="000000"/>
            <w:sz w:val="21"/>
            <w:szCs w:val="21"/>
            <w:shd w:val="clear" w:color="auto" w:fill="FFFFFF"/>
          </w:rPr>
          <w:t>officia</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deserunt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mollit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anim</w:t>
        </w:r>
        <w:proofErr w:type="spellEnd"/>
        <w:r w:rsidDel="002B42AE">
          <w:rPr>
            <w:rFonts w:ascii="Arial" w:hAnsi="Arial" w:cs="Arial"/>
            <w:color w:val="000000"/>
            <w:sz w:val="21"/>
            <w:szCs w:val="21"/>
            <w:shd w:val="clear" w:color="auto" w:fill="FFFFFF"/>
          </w:rPr>
          <w:t xml:space="preserve"> id </w:t>
        </w:r>
        <w:proofErr w:type="spellStart"/>
        <w:r w:rsidDel="002B42AE">
          <w:rPr>
            <w:rFonts w:ascii="Arial" w:hAnsi="Arial" w:cs="Arial"/>
            <w:color w:val="000000"/>
            <w:sz w:val="21"/>
            <w:szCs w:val="21"/>
            <w:shd w:val="clear" w:color="auto" w:fill="FFFFFF"/>
          </w:rPr>
          <w:t>est</w:t>
        </w:r>
        <w:proofErr w:type="spellEnd"/>
        <w:r w:rsidDel="002B42AE">
          <w:rPr>
            <w:rFonts w:ascii="Arial" w:hAnsi="Arial" w:cs="Arial"/>
            <w:color w:val="000000"/>
            <w:sz w:val="21"/>
            <w:szCs w:val="21"/>
            <w:shd w:val="clear" w:color="auto" w:fill="FFFFFF"/>
          </w:rPr>
          <w:t xml:space="preserve"> </w:t>
        </w:r>
        <w:proofErr w:type="spellStart"/>
        <w:r w:rsidDel="002B42AE">
          <w:rPr>
            <w:rFonts w:ascii="Arial" w:hAnsi="Arial" w:cs="Arial"/>
            <w:color w:val="000000"/>
            <w:sz w:val="21"/>
            <w:szCs w:val="21"/>
            <w:shd w:val="clear" w:color="auto" w:fill="FFFFFF"/>
          </w:rPr>
          <w:t>laborum</w:t>
        </w:r>
        <w:proofErr w:type="spellEnd"/>
        <w:r w:rsidDel="002B42AE">
          <w:rPr>
            <w:rFonts w:ascii="Arial" w:hAnsi="Arial" w:cs="Arial"/>
            <w:color w:val="000000"/>
            <w:sz w:val="21"/>
            <w:szCs w:val="21"/>
            <w:shd w:val="clear" w:color="auto" w:fill="FFFFFF"/>
          </w:rPr>
          <w:t>.</w:t>
        </w:r>
      </w:moveTo>
    </w:p>
    <w:moveToRangeEnd w:id="32"/>
    <w:p w14:paraId="48EEDA3B" w14:textId="77777777" w:rsidR="00D27505" w:rsidRDefault="00A965BE">
      <w:pPr>
        <w:rPr>
          <w:ins w:id="34" w:author="R PC" w:date="2019-04-05T22:37:00Z"/>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Lorem ipsum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adipiscing</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sed do </w:t>
      </w:r>
      <w:proofErr w:type="spellStart"/>
      <w:r>
        <w:rPr>
          <w:rFonts w:ascii="Arial" w:hAnsi="Arial" w:cs="Arial"/>
          <w:color w:val="000000"/>
          <w:sz w:val="21"/>
          <w:szCs w:val="21"/>
          <w:shd w:val="clear" w:color="auto" w:fill="FFFFFF"/>
        </w:rPr>
        <w:t>eiusmod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tempor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incididunt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labore</w:t>
      </w:r>
      <w:proofErr w:type="spellEnd"/>
      <w:r>
        <w:rPr>
          <w:rFonts w:ascii="Arial" w:hAnsi="Arial" w:cs="Arial"/>
          <w:color w:val="000000"/>
          <w:sz w:val="21"/>
          <w:szCs w:val="21"/>
          <w:shd w:val="clear" w:color="auto" w:fill="FFFFFF"/>
        </w:rPr>
        <w:t xml:space="preserve"> et dolore magna </w:t>
      </w:r>
      <w:proofErr w:type="spellStart"/>
      <w:r>
        <w:rPr>
          <w:rFonts w:ascii="Arial" w:hAnsi="Arial" w:cs="Arial"/>
          <w:color w:val="000000"/>
          <w:sz w:val="21"/>
          <w:szCs w:val="21"/>
          <w:shd w:val="clear" w:color="auto" w:fill="FFFFFF"/>
        </w:rPr>
        <w:t>aliqua</w:t>
      </w:r>
      <w:proofErr w:type="spellEnd"/>
      <w:r>
        <w:rPr>
          <w:rFonts w:ascii="Arial" w:hAnsi="Arial" w:cs="Arial"/>
          <w:color w:val="000000"/>
          <w:sz w:val="21"/>
          <w:szCs w:val="21"/>
          <w:shd w:val="clear" w:color="auto" w:fill="FFFFFF"/>
        </w:rPr>
        <w:t xml:space="preserve">. Ut </w:t>
      </w:r>
      <w:proofErr w:type="spellStart"/>
      <w:r>
        <w:rPr>
          <w:rFonts w:ascii="Arial" w:hAnsi="Arial" w:cs="Arial"/>
          <w:color w:val="000000"/>
          <w:sz w:val="21"/>
          <w:szCs w:val="21"/>
          <w:shd w:val="clear" w:color="auto" w:fill="FFFFFF"/>
        </w:rPr>
        <w:t>enim</w:t>
      </w:r>
      <w:proofErr w:type="spellEnd"/>
      <w:r>
        <w:rPr>
          <w:rFonts w:ascii="Arial" w:hAnsi="Arial" w:cs="Arial"/>
          <w:color w:val="000000"/>
          <w:sz w:val="21"/>
          <w:szCs w:val="21"/>
          <w:shd w:val="clear" w:color="auto" w:fill="FFFFFF"/>
        </w:rPr>
        <w:t xml:space="preserve"> ad minim </w:t>
      </w:r>
      <w:proofErr w:type="spellStart"/>
      <w:r>
        <w:rPr>
          <w:rFonts w:ascii="Arial" w:hAnsi="Arial" w:cs="Arial"/>
          <w:color w:val="000000"/>
          <w:sz w:val="21"/>
          <w:szCs w:val="21"/>
          <w:shd w:val="clear" w:color="auto" w:fill="FFFFFF"/>
        </w:rPr>
        <w:t>veniam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nostrud</w:t>
      </w:r>
      <w:proofErr w:type="spellEnd"/>
      <w:r>
        <w:rPr>
          <w:rFonts w:ascii="Arial" w:hAnsi="Arial" w:cs="Arial"/>
          <w:color w:val="000000"/>
          <w:sz w:val="21"/>
          <w:szCs w:val="21"/>
          <w:shd w:val="clear" w:color="auto" w:fill="FFFFFF"/>
        </w:rPr>
        <w:t xml:space="preserve"> exercitation </w:t>
      </w:r>
      <w:proofErr w:type="spellStart"/>
      <w:r>
        <w:rPr>
          <w:rFonts w:ascii="Arial" w:hAnsi="Arial" w:cs="Arial"/>
          <w:color w:val="000000"/>
          <w:sz w:val="21"/>
          <w:szCs w:val="21"/>
          <w:shd w:val="clear" w:color="auto" w:fill="FFFFFF"/>
        </w:rPr>
        <w:t>ullamco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laboris</w:t>
      </w:r>
      <w:proofErr w:type="spellEnd"/>
      <w:r>
        <w:rPr>
          <w:rFonts w:ascii="Arial" w:hAnsi="Arial" w:cs="Arial"/>
          <w:color w:val="000000"/>
          <w:sz w:val="21"/>
          <w:szCs w:val="21"/>
          <w:shd w:val="clear" w:color="auto" w:fill="FFFFFF"/>
        </w:rPr>
        <w:t xml:space="preserve"> nisi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aliquip</w:t>
      </w:r>
      <w:proofErr w:type="spellEnd"/>
      <w:r>
        <w:rPr>
          <w:rFonts w:ascii="Arial" w:hAnsi="Arial" w:cs="Arial"/>
          <w:color w:val="000000"/>
          <w:sz w:val="21"/>
          <w:szCs w:val="21"/>
          <w:shd w:val="clear" w:color="auto" w:fill="FFFFFF"/>
        </w:rPr>
        <w:t xml:space="preserve"> ex </w:t>
      </w:r>
      <w:proofErr w:type="spellStart"/>
      <w:r>
        <w:rPr>
          <w:rFonts w:ascii="Arial" w:hAnsi="Arial" w:cs="Arial"/>
          <w:color w:val="000000"/>
          <w:sz w:val="21"/>
          <w:szCs w:val="21"/>
          <w:shd w:val="clear" w:color="auto" w:fill="FFFFFF"/>
        </w:rPr>
        <w:t>ea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consequat</w:t>
      </w:r>
      <w:proofErr w:type="spellEnd"/>
      <w:r>
        <w:rPr>
          <w:rFonts w:ascii="Arial" w:hAnsi="Arial" w:cs="Arial"/>
          <w:color w:val="000000"/>
          <w:sz w:val="21"/>
          <w:szCs w:val="21"/>
          <w:shd w:val="clear" w:color="auto" w:fill="FFFFFF"/>
        </w:rPr>
        <w:t xml:space="preserve">. </w:t>
      </w:r>
      <w:del w:id="35" w:author="R PC" w:date="2019-04-05T22:33:00Z">
        <w:r w:rsidDel="003C3320">
          <w:rPr>
            <w:rFonts w:ascii="Arial" w:hAnsi="Arial" w:cs="Arial"/>
            <w:color w:val="000000"/>
            <w:sz w:val="21"/>
            <w:szCs w:val="21"/>
            <w:shd w:val="clear" w:color="auto" w:fill="FFFFFF"/>
          </w:rPr>
          <w:delText xml:space="preserve">Duis aute irure dolor in reprehenderit in voluptate velit esse cillum dolore eu fugiat nulla pariatur. </w:delText>
        </w:r>
      </w:del>
      <w:proofErr w:type="spellStart"/>
      <w:r>
        <w:rPr>
          <w:rFonts w:ascii="Arial" w:hAnsi="Arial" w:cs="Arial"/>
          <w:color w:val="000000"/>
          <w:sz w:val="21"/>
          <w:szCs w:val="21"/>
          <w:shd w:val="clear" w:color="auto" w:fill="FFFFFF"/>
        </w:rPr>
        <w:t>Excepteur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sint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occaecat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cupidatat</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proident</w:t>
      </w:r>
      <w:proofErr w:type="spellEnd"/>
      <w:r>
        <w:rPr>
          <w:rFonts w:ascii="Arial" w:hAnsi="Arial" w:cs="Arial"/>
          <w:color w:val="000000"/>
          <w:sz w:val="21"/>
          <w:szCs w:val="21"/>
          <w:shd w:val="clear" w:color="auto" w:fill="FFFFFF"/>
        </w:rPr>
        <w:t xml:space="preserve">, sunt in culpa qui </w:t>
      </w:r>
      <w:proofErr w:type="spellStart"/>
      <w:r>
        <w:rPr>
          <w:rFonts w:ascii="Arial" w:hAnsi="Arial" w:cs="Arial"/>
          <w:color w:val="000000"/>
          <w:sz w:val="21"/>
          <w:szCs w:val="21"/>
          <w:shd w:val="clear" w:color="auto" w:fill="FFFFFF"/>
        </w:rPr>
        <w:t>officia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deserunt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anim</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est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laborum</w:t>
      </w:r>
      <w:proofErr w:type="spellEnd"/>
      <w:r>
        <w:rPr>
          <w:rFonts w:ascii="Arial" w:hAnsi="Arial" w:cs="Arial"/>
          <w:color w:val="000000"/>
          <w:sz w:val="21"/>
          <w:szCs w:val="21"/>
          <w:shd w:val="clear" w:color="auto" w:fill="FFFFFF"/>
        </w:rPr>
        <w:t>.</w:t>
      </w:r>
      <w:ins w:id="36" w:author="R PC" w:date="2019-04-05T22:35:00Z">
        <w:r w:rsidR="00582E8E">
          <w:rPr>
            <w:rFonts w:ascii="Arial" w:hAnsi="Arial" w:cs="Arial"/>
            <w:color w:val="000000"/>
            <w:sz w:val="21"/>
            <w:szCs w:val="21"/>
            <w:shd w:val="clear" w:color="auto" w:fill="FFFFFF"/>
          </w:rPr>
          <w:t xml:space="preserve"> </w:t>
        </w:r>
      </w:ins>
    </w:p>
    <w:p w14:paraId="4122BF55" w14:textId="4BAD0D95" w:rsidR="00A965BE" w:rsidRDefault="00582E8E">
      <w:ins w:id="37" w:author="R PC" w:date="2019-04-05T22:35:00Z">
        <w:r>
          <w:rPr>
            <w:rFonts w:ascii="Arial" w:hAnsi="Arial" w:cs="Arial"/>
            <w:color w:val="000000"/>
            <w:sz w:val="21"/>
            <w:szCs w:val="21"/>
            <w:shd w:val="clear" w:color="auto" w:fill="FFFFFF"/>
          </w:rPr>
          <w:t xml:space="preserve">Sed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perspiciatis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unde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omnis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iste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natus</w:t>
        </w:r>
        <w:proofErr w:type="spellEnd"/>
        <w:r>
          <w:rPr>
            <w:rFonts w:ascii="Arial" w:hAnsi="Arial" w:cs="Arial"/>
            <w:color w:val="000000"/>
            <w:sz w:val="21"/>
            <w:szCs w:val="21"/>
            <w:shd w:val="clear" w:color="auto" w:fill="FFFFFF"/>
          </w:rPr>
          <w:t xml:space="preserve"> error sit </w:t>
        </w:r>
        <w:proofErr w:type="spellStart"/>
        <w:r>
          <w:rPr>
            <w:rFonts w:ascii="Arial" w:hAnsi="Arial" w:cs="Arial"/>
            <w:color w:val="000000"/>
            <w:sz w:val="21"/>
            <w:szCs w:val="21"/>
            <w:shd w:val="clear" w:color="auto" w:fill="FFFFFF"/>
          </w:rPr>
          <w:t>voluptatem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accusantium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doloremque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laudantium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totam</w:t>
        </w:r>
        <w:proofErr w:type="spellEnd"/>
        <w:r>
          <w:rPr>
            <w:rFonts w:ascii="Arial" w:hAnsi="Arial" w:cs="Arial"/>
            <w:color w:val="000000"/>
            <w:sz w:val="21"/>
            <w:szCs w:val="21"/>
            <w:shd w:val="clear" w:color="auto" w:fill="FFFFFF"/>
          </w:rPr>
          <w:t xml:space="preserve"> rem </w:t>
        </w:r>
        <w:proofErr w:type="spellStart"/>
        <w:r>
          <w:rPr>
            <w:rFonts w:ascii="Arial" w:hAnsi="Arial" w:cs="Arial"/>
            <w:color w:val="000000"/>
            <w:sz w:val="21"/>
            <w:szCs w:val="21"/>
            <w:shd w:val="clear" w:color="auto" w:fill="FFFFFF"/>
          </w:rPr>
          <w:t>aperiam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eaque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ipsa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quae</w:t>
        </w:r>
        <w:proofErr w:type="spellEnd"/>
        <w:r>
          <w:rPr>
            <w:rFonts w:ascii="Arial" w:hAnsi="Arial" w:cs="Arial"/>
            <w:color w:val="000000"/>
            <w:sz w:val="21"/>
            <w:szCs w:val="21"/>
            <w:shd w:val="clear" w:color="auto" w:fill="FFFFFF"/>
          </w:rPr>
          <w:t xml:space="preserve"> ab </w:t>
        </w:r>
        <w:proofErr w:type="spellStart"/>
        <w:r>
          <w:rPr>
            <w:rFonts w:ascii="Arial" w:hAnsi="Arial" w:cs="Arial"/>
            <w:color w:val="000000"/>
            <w:sz w:val="21"/>
            <w:szCs w:val="21"/>
            <w:shd w:val="clear" w:color="auto" w:fill="FFFFFF"/>
          </w:rPr>
          <w:t>illo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inventore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veritatis</w:t>
        </w:r>
        <w:proofErr w:type="spellEnd"/>
        <w:r>
          <w:rPr>
            <w:rFonts w:ascii="Arial" w:hAnsi="Arial" w:cs="Arial"/>
            <w:color w:val="000000"/>
            <w:sz w:val="21"/>
            <w:szCs w:val="21"/>
            <w:shd w:val="clear" w:color="auto" w:fill="FFFFFF"/>
          </w:rPr>
          <w:t xml:space="preserve"> et quasi </w:t>
        </w:r>
        <w:proofErr w:type="spellStart"/>
        <w:r>
          <w:rPr>
            <w:rFonts w:ascii="Arial" w:hAnsi="Arial" w:cs="Arial"/>
            <w:color w:val="000000"/>
            <w:sz w:val="21"/>
            <w:szCs w:val="21"/>
            <w:shd w:val="clear" w:color="auto" w:fill="FFFFFF"/>
          </w:rPr>
          <w:t>architecto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beatae</w:t>
        </w:r>
        <w:proofErr w:type="spellEnd"/>
        <w:r>
          <w:rPr>
            <w:rFonts w:ascii="Arial" w:hAnsi="Arial" w:cs="Arial"/>
            <w:color w:val="000000"/>
            <w:sz w:val="21"/>
            <w:szCs w:val="21"/>
            <w:shd w:val="clear" w:color="auto" w:fill="FFFFFF"/>
          </w:rPr>
          <w:t xml:space="preserve"> vitae dicta sunt </w:t>
        </w:r>
        <w:proofErr w:type="spellStart"/>
        <w:r>
          <w:rPr>
            <w:rFonts w:ascii="Arial" w:hAnsi="Arial" w:cs="Arial"/>
            <w:color w:val="000000"/>
            <w:sz w:val="21"/>
            <w:szCs w:val="21"/>
            <w:shd w:val="clear" w:color="auto" w:fill="FFFFFF"/>
          </w:rPr>
          <w:t>explicabo</w:t>
        </w:r>
        <w:proofErr w:type="spellEnd"/>
        <w:r>
          <w:rPr>
            <w:rFonts w:ascii="Arial" w:hAnsi="Arial" w:cs="Arial"/>
            <w:color w:val="000000"/>
            <w:sz w:val="21"/>
            <w:szCs w:val="21"/>
            <w:shd w:val="clear" w:color="auto" w:fill="FFFFFF"/>
          </w:rPr>
          <w:t xml:space="preserve">. Nemo </w:t>
        </w:r>
        <w:proofErr w:type="spellStart"/>
        <w:r>
          <w:rPr>
            <w:rFonts w:ascii="Arial" w:hAnsi="Arial" w:cs="Arial"/>
            <w:color w:val="000000"/>
            <w:sz w:val="21"/>
            <w:szCs w:val="21"/>
            <w:shd w:val="clear" w:color="auto" w:fill="FFFFFF"/>
          </w:rPr>
          <w:t>enim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ipsam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voluptatem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voluptas</w:t>
        </w:r>
        <w:proofErr w:type="spellEnd"/>
        <w:r>
          <w:rPr>
            <w:rFonts w:ascii="Arial" w:hAnsi="Arial" w:cs="Arial"/>
            <w:color w:val="000000"/>
            <w:sz w:val="21"/>
            <w:szCs w:val="21"/>
            <w:shd w:val="clear" w:color="auto" w:fill="FFFFFF"/>
          </w:rPr>
          <w:t xml:space="preserve"> sit </w:t>
        </w:r>
        <w:proofErr w:type="spellStart"/>
        <w:r>
          <w:rPr>
            <w:rFonts w:ascii="Arial" w:hAnsi="Arial" w:cs="Arial"/>
            <w:color w:val="000000"/>
            <w:sz w:val="21"/>
            <w:szCs w:val="21"/>
            <w:shd w:val="clear" w:color="auto" w:fill="FFFFFF"/>
          </w:rPr>
          <w:t>aspernatur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odit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aut</w:t>
        </w:r>
        <w:proofErr w:type="spellEnd"/>
        <w:r>
          <w:rPr>
            <w:rFonts w:ascii="Arial" w:hAnsi="Arial" w:cs="Arial"/>
            <w:color w:val="000000"/>
            <w:sz w:val="21"/>
            <w:szCs w:val="21"/>
            <w:shd w:val="clear" w:color="auto" w:fill="FFFFFF"/>
          </w:rPr>
          <w:t xml:space="preserve"> fugit, sed </w:t>
        </w:r>
        <w:proofErr w:type="spellStart"/>
        <w:r>
          <w:rPr>
            <w:rFonts w:ascii="Arial" w:hAnsi="Arial" w:cs="Arial"/>
            <w:color w:val="000000"/>
            <w:sz w:val="21"/>
            <w:szCs w:val="21"/>
            <w:shd w:val="clear" w:color="auto" w:fill="FFFFFF"/>
          </w:rPr>
          <w:t>quia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consequuntur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magni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dolores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eos</w:t>
        </w:r>
        <w:proofErr w:type="spellEnd"/>
        <w:r>
          <w:rPr>
            <w:rFonts w:ascii="Arial" w:hAnsi="Arial" w:cs="Arial"/>
            <w:color w:val="000000"/>
            <w:sz w:val="21"/>
            <w:szCs w:val="21"/>
            <w:shd w:val="clear" w:color="auto" w:fill="FFFFFF"/>
          </w:rPr>
          <w:t xml:space="preserve"> qui </w:t>
        </w:r>
        <w:proofErr w:type="spellStart"/>
        <w:r>
          <w:rPr>
            <w:rFonts w:ascii="Arial" w:hAnsi="Arial" w:cs="Arial"/>
            <w:color w:val="000000"/>
            <w:sz w:val="21"/>
            <w:szCs w:val="21"/>
            <w:shd w:val="clear" w:color="auto" w:fill="FFFFFF"/>
          </w:rPr>
          <w:t>ratione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voluptatem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sequi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nesciunt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porro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est</w:t>
        </w:r>
        <w:proofErr w:type="spellEnd"/>
        <w:r>
          <w:rPr>
            <w:rFonts w:ascii="Arial" w:hAnsi="Arial" w:cs="Arial"/>
            <w:color w:val="000000"/>
            <w:sz w:val="21"/>
            <w:szCs w:val="21"/>
            <w:shd w:val="clear" w:color="auto" w:fill="FFFFFF"/>
          </w:rPr>
          <w:t xml:space="preserve">, qui </w:t>
        </w:r>
        <w:proofErr w:type="spellStart"/>
        <w:r>
          <w:rPr>
            <w:rFonts w:ascii="Arial" w:hAnsi="Arial" w:cs="Arial"/>
            <w:color w:val="000000"/>
            <w:sz w:val="21"/>
            <w:szCs w:val="21"/>
            <w:shd w:val="clear" w:color="auto" w:fill="FFFFFF"/>
          </w:rPr>
          <w:t>dolorem</w:t>
        </w:r>
        <w:proofErr w:type="spellEnd"/>
        <w:r>
          <w:rPr>
            <w:rFonts w:ascii="Arial" w:hAnsi="Arial" w:cs="Arial"/>
            <w:color w:val="000000"/>
            <w:sz w:val="21"/>
            <w:szCs w:val="21"/>
            <w:shd w:val="clear" w:color="auto" w:fill="FFFFFF"/>
          </w:rPr>
          <w:t xml:space="preserve"> ipsum </w:t>
        </w:r>
        <w:proofErr w:type="spellStart"/>
        <w:r>
          <w:rPr>
            <w:rFonts w:ascii="Arial" w:hAnsi="Arial" w:cs="Arial"/>
            <w:color w:val="000000"/>
            <w:sz w:val="21"/>
            <w:szCs w:val="21"/>
            <w:shd w:val="clear" w:color="auto" w:fill="FFFFFF"/>
          </w:rPr>
          <w:t>quia</w:t>
        </w:r>
        <w:proofErr w:type="spellEnd"/>
        <w:r>
          <w:rPr>
            <w:rFonts w:ascii="Arial" w:hAnsi="Arial" w:cs="Arial"/>
            <w:color w:val="000000"/>
            <w:sz w:val="21"/>
            <w:szCs w:val="21"/>
            <w:shd w:val="clear" w:color="auto" w:fill="FFFFFF"/>
          </w:rPr>
          <w:t xml:space="preserve">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adipisci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velit</w:t>
        </w:r>
        <w:proofErr w:type="spellEnd"/>
        <w:r>
          <w:rPr>
            <w:rFonts w:ascii="Arial" w:hAnsi="Arial" w:cs="Arial"/>
            <w:color w:val="000000"/>
            <w:sz w:val="21"/>
            <w:szCs w:val="21"/>
            <w:shd w:val="clear" w:color="auto" w:fill="FFFFFF"/>
          </w:rPr>
          <w:t xml:space="preserve">, sed </w:t>
        </w:r>
        <w:proofErr w:type="spellStart"/>
        <w:r>
          <w:rPr>
            <w:rFonts w:ascii="Arial" w:hAnsi="Arial" w:cs="Arial"/>
            <w:color w:val="000000"/>
            <w:sz w:val="21"/>
            <w:szCs w:val="21"/>
            <w:shd w:val="clear" w:color="auto" w:fill="FFFFFF"/>
          </w:rPr>
          <w:t>quia</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numquam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eius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modi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tempora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incidunt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labore</w:t>
        </w:r>
        <w:proofErr w:type="spellEnd"/>
        <w:r>
          <w:rPr>
            <w:rFonts w:ascii="Arial" w:hAnsi="Arial" w:cs="Arial"/>
            <w:color w:val="000000"/>
            <w:sz w:val="21"/>
            <w:szCs w:val="21"/>
            <w:shd w:val="clear" w:color="auto" w:fill="FFFFFF"/>
          </w:rPr>
          <w:t xml:space="preserve"> et dolore </w:t>
        </w:r>
        <w:proofErr w:type="spellStart"/>
        <w:r>
          <w:rPr>
            <w:rFonts w:ascii="Arial" w:hAnsi="Arial" w:cs="Arial"/>
            <w:color w:val="000000"/>
            <w:sz w:val="21"/>
            <w:szCs w:val="21"/>
            <w:shd w:val="clear" w:color="auto" w:fill="FFFFFF"/>
          </w:rPr>
          <w:t>magnam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quaerat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voluptatem</w:t>
        </w:r>
        <w:proofErr w:type="spellEnd"/>
        <w:r>
          <w:rPr>
            <w:rFonts w:ascii="Arial" w:hAnsi="Arial" w:cs="Arial"/>
            <w:color w:val="000000"/>
            <w:sz w:val="21"/>
            <w:szCs w:val="21"/>
            <w:shd w:val="clear" w:color="auto" w:fill="FFFFFF"/>
          </w:rPr>
          <w:t xml:space="preserve">. Ut </w:t>
        </w:r>
        <w:proofErr w:type="spellStart"/>
        <w:r>
          <w:rPr>
            <w:rFonts w:ascii="Arial" w:hAnsi="Arial" w:cs="Arial"/>
            <w:color w:val="000000"/>
            <w:sz w:val="21"/>
            <w:szCs w:val="21"/>
            <w:shd w:val="clear" w:color="auto" w:fill="FFFFFF"/>
          </w:rPr>
          <w:t>enim</w:t>
        </w:r>
        <w:proofErr w:type="spellEnd"/>
        <w:r>
          <w:rPr>
            <w:rFonts w:ascii="Arial" w:hAnsi="Arial" w:cs="Arial"/>
            <w:color w:val="000000"/>
            <w:sz w:val="21"/>
            <w:szCs w:val="21"/>
            <w:shd w:val="clear" w:color="auto" w:fill="FFFFFF"/>
          </w:rPr>
          <w:t xml:space="preserve"> ad minima </w:t>
        </w:r>
        <w:proofErr w:type="spellStart"/>
        <w:r>
          <w:rPr>
            <w:rFonts w:ascii="Arial" w:hAnsi="Arial" w:cs="Arial"/>
            <w:color w:val="000000"/>
            <w:sz w:val="21"/>
            <w:szCs w:val="21"/>
            <w:shd w:val="clear" w:color="auto" w:fill="FFFFFF"/>
          </w:rPr>
          <w:t>veniam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nostrum </w:t>
        </w:r>
        <w:proofErr w:type="spellStart"/>
        <w:r>
          <w:rPr>
            <w:rFonts w:ascii="Arial" w:hAnsi="Arial" w:cs="Arial"/>
            <w:color w:val="000000"/>
            <w:sz w:val="21"/>
            <w:szCs w:val="21"/>
            <w:shd w:val="clear" w:color="auto" w:fill="FFFFFF"/>
          </w:rPr>
          <w:t>exercitationem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ullam</w:t>
        </w:r>
        <w:proofErr w:type="spellEnd"/>
        <w:r>
          <w:rPr>
            <w:rFonts w:ascii="Arial" w:hAnsi="Arial" w:cs="Arial"/>
            <w:color w:val="000000"/>
            <w:sz w:val="21"/>
            <w:szCs w:val="21"/>
            <w:shd w:val="clear" w:color="auto" w:fill="FFFFFF"/>
          </w:rPr>
          <w:t xml:space="preserve"> corporis </w:t>
        </w:r>
        <w:proofErr w:type="spellStart"/>
        <w:r>
          <w:rPr>
            <w:rFonts w:ascii="Arial" w:hAnsi="Arial" w:cs="Arial"/>
            <w:color w:val="000000"/>
            <w:sz w:val="21"/>
            <w:szCs w:val="21"/>
            <w:shd w:val="clear" w:color="auto" w:fill="FFFFFF"/>
          </w:rPr>
          <w:t>suscipit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laboriosam</w:t>
        </w:r>
        <w:proofErr w:type="spellEnd"/>
        <w:r>
          <w:rPr>
            <w:rFonts w:ascii="Arial" w:hAnsi="Arial" w:cs="Arial"/>
            <w:color w:val="000000"/>
            <w:sz w:val="21"/>
            <w:szCs w:val="21"/>
            <w:shd w:val="clear" w:color="auto" w:fill="FFFFFF"/>
          </w:rPr>
          <w:t xml:space="preserve">, nisi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aliquid</w:t>
        </w:r>
        <w:proofErr w:type="spellEnd"/>
        <w:r>
          <w:rPr>
            <w:rFonts w:ascii="Arial" w:hAnsi="Arial" w:cs="Arial"/>
            <w:color w:val="000000"/>
            <w:sz w:val="21"/>
            <w:szCs w:val="21"/>
            <w:shd w:val="clear" w:color="auto" w:fill="FFFFFF"/>
          </w:rPr>
          <w:t xml:space="preserve"> ex </w:t>
        </w:r>
        <w:proofErr w:type="spellStart"/>
        <w:r>
          <w:rPr>
            <w:rFonts w:ascii="Arial" w:hAnsi="Arial" w:cs="Arial"/>
            <w:color w:val="000000"/>
            <w:sz w:val="21"/>
            <w:szCs w:val="21"/>
            <w:shd w:val="clear" w:color="auto" w:fill="FFFFFF"/>
          </w:rPr>
          <w:t>ea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consequatur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autem</w:t>
        </w:r>
        <w:proofErr w:type="spellEnd"/>
        <w:r>
          <w:rPr>
            <w:rFonts w:ascii="Arial" w:hAnsi="Arial" w:cs="Arial"/>
            <w:color w:val="000000"/>
            <w:sz w:val="21"/>
            <w:szCs w:val="21"/>
            <w:shd w:val="clear" w:color="auto" w:fill="FFFFFF"/>
          </w:rPr>
          <w:t xml:space="preserve"> vel </w:t>
        </w:r>
        <w:proofErr w:type="spellStart"/>
        <w:r>
          <w:rPr>
            <w:rFonts w:ascii="Arial" w:hAnsi="Arial" w:cs="Arial"/>
            <w:color w:val="000000"/>
            <w:sz w:val="21"/>
            <w:szCs w:val="21"/>
            <w:shd w:val="clear" w:color="auto" w:fill="FFFFFF"/>
          </w:rPr>
          <w:t>eum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iure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reprehenderit</w:t>
        </w:r>
        <w:proofErr w:type="spellEnd"/>
        <w:r>
          <w:rPr>
            <w:rFonts w:ascii="Arial" w:hAnsi="Arial" w:cs="Arial"/>
            <w:color w:val="000000"/>
            <w:sz w:val="21"/>
            <w:szCs w:val="21"/>
            <w:shd w:val="clear" w:color="auto" w:fill="FFFFFF"/>
          </w:rPr>
          <w:t xml:space="preserve"> qui in </w:t>
        </w:r>
        <w:proofErr w:type="spellStart"/>
        <w:r>
          <w:rPr>
            <w:rFonts w:ascii="Arial" w:hAnsi="Arial" w:cs="Arial"/>
            <w:color w:val="000000"/>
            <w:sz w:val="21"/>
            <w:szCs w:val="21"/>
            <w:shd w:val="clear" w:color="auto" w:fill="FFFFFF"/>
          </w:rPr>
          <w:t>ea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voluptate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esse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quam</w:t>
        </w:r>
        <w:proofErr w:type="spellEnd"/>
        <w:r>
          <w:rPr>
            <w:rFonts w:ascii="Arial" w:hAnsi="Arial" w:cs="Arial"/>
            <w:color w:val="000000"/>
            <w:sz w:val="21"/>
            <w:szCs w:val="21"/>
            <w:shd w:val="clear" w:color="auto" w:fill="FFFFFF"/>
          </w:rPr>
          <w:t xml:space="preserve"> nihil </w:t>
        </w:r>
        <w:proofErr w:type="spellStart"/>
        <w:r>
          <w:rPr>
            <w:rFonts w:ascii="Arial" w:hAnsi="Arial" w:cs="Arial"/>
            <w:color w:val="000000"/>
            <w:sz w:val="21"/>
            <w:szCs w:val="21"/>
            <w:shd w:val="clear" w:color="auto" w:fill="FFFFFF"/>
          </w:rPr>
          <w:t>molestiae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consequatur</w:t>
        </w:r>
        <w:proofErr w:type="spellEnd"/>
        <w:r>
          <w:rPr>
            <w:rFonts w:ascii="Arial" w:hAnsi="Arial" w:cs="Arial"/>
            <w:color w:val="000000"/>
            <w:sz w:val="21"/>
            <w:szCs w:val="21"/>
            <w:shd w:val="clear" w:color="auto" w:fill="FFFFFF"/>
          </w:rPr>
          <w:t xml:space="preserve">, vel </w:t>
        </w:r>
        <w:proofErr w:type="spellStart"/>
        <w:r>
          <w:rPr>
            <w:rFonts w:ascii="Arial" w:hAnsi="Arial" w:cs="Arial"/>
            <w:color w:val="000000"/>
            <w:sz w:val="21"/>
            <w:szCs w:val="21"/>
            <w:shd w:val="clear" w:color="auto" w:fill="FFFFFF"/>
          </w:rPr>
          <w:t>illum</w:t>
        </w:r>
        <w:proofErr w:type="spellEnd"/>
        <w:r>
          <w:rPr>
            <w:rFonts w:ascii="Arial" w:hAnsi="Arial" w:cs="Arial"/>
            <w:color w:val="000000"/>
            <w:sz w:val="21"/>
            <w:szCs w:val="21"/>
            <w:shd w:val="clear" w:color="auto" w:fill="FFFFFF"/>
          </w:rPr>
          <w:t xml:space="preserve"> qui </w:t>
        </w:r>
        <w:proofErr w:type="spellStart"/>
        <w:r>
          <w:rPr>
            <w:rFonts w:ascii="Arial" w:hAnsi="Arial" w:cs="Arial"/>
            <w:color w:val="000000"/>
            <w:sz w:val="21"/>
            <w:szCs w:val="21"/>
            <w:shd w:val="clear" w:color="auto" w:fill="FFFFFF"/>
          </w:rPr>
          <w:t>dolorem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fugiat</w:t>
        </w:r>
        <w:proofErr w:type="spellEnd"/>
        <w:r>
          <w:rPr>
            <w:rFonts w:ascii="Arial" w:hAnsi="Arial" w:cs="Arial"/>
            <w:color w:val="000000"/>
            <w:sz w:val="21"/>
            <w:szCs w:val="21"/>
            <w:shd w:val="clear" w:color="auto" w:fill="FFFFFF"/>
          </w:rPr>
          <w:t xml:space="preserve"> quo </w:t>
        </w:r>
        <w:proofErr w:type="spellStart"/>
        <w:r>
          <w:rPr>
            <w:rFonts w:ascii="Arial" w:hAnsi="Arial" w:cs="Arial"/>
            <w:color w:val="000000"/>
            <w:sz w:val="21"/>
            <w:szCs w:val="21"/>
            <w:shd w:val="clear" w:color="auto" w:fill="FFFFFF"/>
          </w:rPr>
          <w:t>voluptas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pariatur</w:t>
        </w:r>
        <w:proofErr w:type="spellEnd"/>
        <w:r>
          <w:rPr>
            <w:rFonts w:ascii="Arial" w:hAnsi="Arial" w:cs="Arial"/>
            <w:color w:val="000000"/>
            <w:sz w:val="21"/>
            <w:szCs w:val="21"/>
            <w:shd w:val="clear" w:color="auto" w:fill="FFFFFF"/>
          </w:rPr>
          <w:t>?</w:t>
        </w:r>
      </w:ins>
      <w:bookmarkStart w:id="38" w:name="_GoBack"/>
      <w:bookmarkEnd w:id="38"/>
    </w:p>
    <w:sectPr w:rsidR="00A965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R PC" w:date="2019-04-05T22:38:00Z" w:initials="RP">
    <w:p w14:paraId="446A0B8E" w14:textId="4AF12CAB" w:rsidR="00586171" w:rsidRDefault="00586171">
      <w:pPr>
        <w:pStyle w:val="CommentText"/>
      </w:pPr>
      <w:r>
        <w:rPr>
          <w:rStyle w:val="CommentReference"/>
        </w:rPr>
        <w:annotationRef/>
      </w:r>
      <w:r>
        <w:t>My comment regarding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6A0B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6A0B8E" w16cid:durableId="205257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 PC">
    <w15:presenceInfo w15:providerId="Windows Live" w15:userId="a41d47bce87bc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F2"/>
    <w:rsid w:val="002B42AE"/>
    <w:rsid w:val="003C3320"/>
    <w:rsid w:val="004A487A"/>
    <w:rsid w:val="00574840"/>
    <w:rsid w:val="00582E8E"/>
    <w:rsid w:val="00586171"/>
    <w:rsid w:val="005E310E"/>
    <w:rsid w:val="00605912"/>
    <w:rsid w:val="008603F2"/>
    <w:rsid w:val="00A06740"/>
    <w:rsid w:val="00A62B7C"/>
    <w:rsid w:val="00A965BE"/>
    <w:rsid w:val="00D27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8231"/>
  <w15:chartTrackingRefBased/>
  <w15:docId w15:val="{907F5581-7563-4DC6-9EC6-5269B959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87A"/>
    <w:rPr>
      <w:rFonts w:ascii="Segoe UI" w:hAnsi="Segoe UI" w:cs="Segoe UI"/>
      <w:sz w:val="18"/>
      <w:szCs w:val="18"/>
    </w:rPr>
  </w:style>
  <w:style w:type="character" w:styleId="CommentReference">
    <w:name w:val="annotation reference"/>
    <w:basedOn w:val="DefaultParagraphFont"/>
    <w:uiPriority w:val="99"/>
    <w:semiHidden/>
    <w:unhideWhenUsed/>
    <w:rsid w:val="00586171"/>
    <w:rPr>
      <w:sz w:val="16"/>
      <w:szCs w:val="16"/>
    </w:rPr>
  </w:style>
  <w:style w:type="paragraph" w:styleId="CommentText">
    <w:name w:val="annotation text"/>
    <w:basedOn w:val="Normal"/>
    <w:link w:val="CommentTextChar"/>
    <w:uiPriority w:val="99"/>
    <w:semiHidden/>
    <w:unhideWhenUsed/>
    <w:rsid w:val="00586171"/>
    <w:pPr>
      <w:spacing w:line="240" w:lineRule="auto"/>
    </w:pPr>
    <w:rPr>
      <w:sz w:val="20"/>
      <w:szCs w:val="20"/>
    </w:rPr>
  </w:style>
  <w:style w:type="character" w:customStyle="1" w:styleId="CommentTextChar">
    <w:name w:val="Comment Text Char"/>
    <w:basedOn w:val="DefaultParagraphFont"/>
    <w:link w:val="CommentText"/>
    <w:uiPriority w:val="99"/>
    <w:semiHidden/>
    <w:rsid w:val="00586171"/>
    <w:rPr>
      <w:sz w:val="20"/>
      <w:szCs w:val="20"/>
    </w:rPr>
  </w:style>
  <w:style w:type="paragraph" w:styleId="CommentSubject">
    <w:name w:val="annotation subject"/>
    <w:basedOn w:val="CommentText"/>
    <w:next w:val="CommentText"/>
    <w:link w:val="CommentSubjectChar"/>
    <w:uiPriority w:val="99"/>
    <w:semiHidden/>
    <w:unhideWhenUsed/>
    <w:rsid w:val="00586171"/>
    <w:rPr>
      <w:b/>
      <w:bCs/>
    </w:rPr>
  </w:style>
  <w:style w:type="character" w:customStyle="1" w:styleId="CommentSubjectChar">
    <w:name w:val="Comment Subject Char"/>
    <w:basedOn w:val="CommentTextChar"/>
    <w:link w:val="CommentSubject"/>
    <w:uiPriority w:val="99"/>
    <w:semiHidden/>
    <w:rsid w:val="005861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PC</dc:creator>
  <cp:keywords/>
  <dc:description/>
  <cp:lastModifiedBy>R PC</cp:lastModifiedBy>
  <cp:revision>12</cp:revision>
  <dcterms:created xsi:type="dcterms:W3CDTF">2019-04-05T09:24:00Z</dcterms:created>
  <dcterms:modified xsi:type="dcterms:W3CDTF">2019-04-06T11:03:00Z</dcterms:modified>
</cp:coreProperties>
</file>